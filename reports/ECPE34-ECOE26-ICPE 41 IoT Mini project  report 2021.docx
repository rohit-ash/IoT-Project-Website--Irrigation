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7190" w14:textId="77777777" w:rsidR="00BC4AF1" w:rsidRDefault="00090FA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830CFF" wp14:editId="07777777">
                <wp:simplePos x="0" y="0"/>
                <wp:positionH relativeFrom="column">
                  <wp:posOffset>714375</wp:posOffset>
                </wp:positionH>
                <wp:positionV relativeFrom="paragraph">
                  <wp:posOffset>-142875</wp:posOffset>
                </wp:positionV>
                <wp:extent cx="4116705" cy="607060"/>
                <wp:effectExtent l="0" t="0" r="0" b="254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6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FB6C8" w14:textId="77777777" w:rsidR="007E6C1C" w:rsidRPr="0084171D" w:rsidRDefault="00BC4AF1" w:rsidP="00B972F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4171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NATIONAL INSTITUTE OF TECHNOLOGY, TIRUCHIRAPPALLI - 620 015</w:t>
                            </w:r>
                          </w:p>
                          <w:p w14:paraId="427BF8D0" w14:textId="77777777" w:rsidR="00BC4AF1" w:rsidRPr="0084171D" w:rsidRDefault="001C04D9" w:rsidP="00B0272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 w:rsidR="00BF4D77" w:rsidRPr="0084171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.TECH. DEGREE </w:t>
                            </w:r>
                            <w:r w:rsidR="007318DC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VI </w:t>
                            </w:r>
                            <w:r w:rsidR="00BF4D77" w:rsidRPr="00F85F78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SEMESTER</w:t>
                            </w:r>
                            <w:r w:rsidR="00BF4D77" w:rsidRPr="0084171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E68DD">
                              <w:rPr>
                                <w:b/>
                                <w:sz w:val="18"/>
                                <w:szCs w:val="18"/>
                              </w:rPr>
                              <w:t>Mini Project</w:t>
                            </w:r>
                            <w:r w:rsidR="00253FC6" w:rsidRPr="0084171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85F78">
                              <w:rPr>
                                <w:b/>
                                <w:sz w:val="18"/>
                                <w:szCs w:val="18"/>
                              </w:rPr>
                              <w:t>MAY 2</w:t>
                            </w:r>
                            <w:r w:rsidR="006F2C73" w:rsidRPr="0084171D">
                              <w:rPr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3B72B5"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7318DC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C540FE9" w14:textId="77777777" w:rsidR="00BC4AF1" w:rsidRPr="00CA56BC" w:rsidRDefault="00F85F78" w:rsidP="0084171D">
                            <w:pPr>
                              <w:spacing w:before="1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</w:t>
                            </w:r>
                            <w:r w:rsidR="00BC4AF1" w:rsidRPr="00CA56B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Roll </w:t>
                            </w:r>
                            <w:proofErr w:type="gramStart"/>
                            <w:r w:rsidR="00BC4AF1" w:rsidRPr="00CA56BC">
                              <w:rPr>
                                <w:b/>
                                <w:sz w:val="22"/>
                                <w:szCs w:val="22"/>
                              </w:rPr>
                              <w:t>No. :</w:t>
                            </w:r>
                            <w:proofErr w:type="gramEnd"/>
                            <w:r w:rsidR="00BC4AF1" w:rsidRPr="00CA56B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30C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.25pt;margin-top:-11.25pt;width:324.15pt;height:4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" stroked="f">
                <v:textbox inset="0,0,0,0">
                  <w:txbxContent>
                    <w:p w14:paraId="4C0FB6C8" w14:textId="77777777" w:rsidR="007E6C1C" w:rsidRPr="0084171D" w:rsidRDefault="00BC4AF1" w:rsidP="00B972F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4171D">
                        <w:rPr>
                          <w:b/>
                          <w:bCs/>
                          <w:sz w:val="18"/>
                          <w:szCs w:val="18"/>
                        </w:rPr>
                        <w:t>NATIONAL INSTITUTE OF TECHNOLOGY, TIRUCHIRAPPALLI - 620 015</w:t>
                      </w:r>
                    </w:p>
                    <w:p w14:paraId="427BF8D0" w14:textId="77777777" w:rsidR="00BC4AF1" w:rsidRPr="0084171D" w:rsidRDefault="001C04D9" w:rsidP="00B0272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</w:t>
                      </w:r>
                      <w:r w:rsidR="00BF4D77" w:rsidRPr="0084171D">
                        <w:rPr>
                          <w:b/>
                          <w:sz w:val="18"/>
                          <w:szCs w:val="18"/>
                        </w:rPr>
                        <w:t xml:space="preserve">.TECH. DEGREE </w:t>
                      </w:r>
                      <w:r w:rsidR="007318DC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VI </w:t>
                      </w:r>
                      <w:r w:rsidR="00BF4D77" w:rsidRPr="00F85F78">
                        <w:rPr>
                          <w:b/>
                          <w:sz w:val="18"/>
                          <w:szCs w:val="18"/>
                          <w:u w:val="single"/>
                        </w:rPr>
                        <w:t>SEMESTER</w:t>
                      </w:r>
                      <w:r w:rsidR="00BF4D77" w:rsidRPr="0084171D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="005E68DD">
                        <w:rPr>
                          <w:b/>
                          <w:sz w:val="18"/>
                          <w:szCs w:val="18"/>
                        </w:rPr>
                        <w:t>Mini Project</w:t>
                      </w:r>
                      <w:r w:rsidR="00253FC6" w:rsidRPr="0084171D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="00F85F78">
                        <w:rPr>
                          <w:b/>
                          <w:sz w:val="18"/>
                          <w:szCs w:val="18"/>
                        </w:rPr>
                        <w:t>MAY 2</w:t>
                      </w:r>
                      <w:r w:rsidR="006F2C73" w:rsidRPr="0084171D">
                        <w:rPr>
                          <w:b/>
                          <w:sz w:val="18"/>
                          <w:szCs w:val="18"/>
                        </w:rPr>
                        <w:t>0</w:t>
                      </w:r>
                      <w:r w:rsidR="003B72B5">
                        <w:rPr>
                          <w:b/>
                          <w:sz w:val="18"/>
                          <w:szCs w:val="18"/>
                        </w:rPr>
                        <w:t>2</w:t>
                      </w:r>
                      <w:r w:rsidR="007318DC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  <w:p w14:paraId="1C540FE9" w14:textId="77777777" w:rsidR="00BC4AF1" w:rsidRPr="00CA56BC" w:rsidRDefault="00F85F78" w:rsidP="0084171D">
                      <w:pPr>
                        <w:spacing w:before="1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                                    </w:t>
                      </w:r>
                      <w:r w:rsidR="00BC4AF1" w:rsidRPr="00CA56BC">
                        <w:rPr>
                          <w:b/>
                          <w:sz w:val="22"/>
                          <w:szCs w:val="22"/>
                        </w:rPr>
                        <w:t xml:space="preserve">Roll </w:t>
                      </w:r>
                      <w:proofErr w:type="gramStart"/>
                      <w:r w:rsidR="00BC4AF1" w:rsidRPr="00CA56BC">
                        <w:rPr>
                          <w:b/>
                          <w:sz w:val="22"/>
                          <w:szCs w:val="22"/>
                        </w:rPr>
                        <w:t>No. :</w:t>
                      </w:r>
                      <w:proofErr w:type="gramEnd"/>
                      <w:r w:rsidR="00BC4AF1" w:rsidRPr="00CA56BC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8"/>
          <w:szCs w:val="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D8115F" wp14:editId="07777777">
                <wp:simplePos x="0" y="0"/>
                <wp:positionH relativeFrom="column">
                  <wp:posOffset>2842260</wp:posOffset>
                </wp:positionH>
                <wp:positionV relativeFrom="paragraph">
                  <wp:posOffset>163830</wp:posOffset>
                </wp:positionV>
                <wp:extent cx="1935480" cy="244475"/>
                <wp:effectExtent l="0" t="0" r="26670" b="22225"/>
                <wp:wrapNone/>
                <wp:docPr id="16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5480" cy="244475"/>
                          <a:chOff x="7533" y="1248"/>
                          <a:chExt cx="3048" cy="385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74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A6659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09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7501D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556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B6C7B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B378F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223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5A809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558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9BBE3" w14:textId="77777777" w:rsidR="00BC4AF1" w:rsidRPr="000B27CB" w:rsidRDefault="00BC4AF1" w:rsidP="000B27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897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8F396" w14:textId="77777777" w:rsidR="00BC4AF1" w:rsidRPr="00975863" w:rsidRDefault="00BC4AF1" w:rsidP="009758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9899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3D3EC" w14:textId="77777777" w:rsidR="002A68C0" w:rsidRDefault="002A68C0" w:rsidP="002A68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0240" y="1248"/>
                            <a:ext cx="34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B940D" w14:textId="77777777" w:rsidR="002A68C0" w:rsidRDefault="002A68C0" w:rsidP="002A68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8115F" id="Group 162" o:spid="_x0000_s1027" style="position:absolute;margin-left:223.8pt;margin-top:12.9pt;width:152.4pt;height:19.25pt;z-index:251669504" coordorigin="7533,1248" coordsize="3048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">
                <v:shape id="Text Box 6" o:spid="_x0000_s1028" type="#_x0000_t202" style="position:absolute;left:7874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72A6659" w14:textId="77777777" w:rsidR="00BC4AF1" w:rsidRPr="00975863" w:rsidRDefault="00BC4AF1" w:rsidP="00975863"/>
                    </w:txbxContent>
                  </v:textbox>
                </v:shape>
                <v:shape id="Text Box 7" o:spid="_x0000_s1029" type="#_x0000_t202" style="position:absolute;left:8209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A37501D" w14:textId="77777777" w:rsidR="00BC4AF1" w:rsidRPr="00975863" w:rsidRDefault="00BC4AF1" w:rsidP="00975863"/>
                    </w:txbxContent>
                  </v:textbox>
                </v:shape>
                <v:shape id="Text Box 8" o:spid="_x0000_s1030" type="#_x0000_t202" style="position:absolute;left:8556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5DAB6C7B" w14:textId="77777777" w:rsidR="00BC4AF1" w:rsidRPr="00975863" w:rsidRDefault="00BC4AF1" w:rsidP="00975863"/>
                    </w:txbxContent>
                  </v:textbox>
                </v:shape>
                <v:shape id="Text Box 9" o:spid="_x0000_s1031" type="#_x0000_t202" style="position:absolute;left:7533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2EB378F" w14:textId="77777777" w:rsidR="00BC4AF1" w:rsidRPr="00975863" w:rsidRDefault="00BC4AF1" w:rsidP="00975863"/>
                    </w:txbxContent>
                  </v:textbox>
                </v:shape>
                <v:shape id="Text Box 10" o:spid="_x0000_s1032" type="#_x0000_t202" style="position:absolute;left:9223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6A05A809" w14:textId="77777777" w:rsidR="00BC4AF1" w:rsidRPr="00975863" w:rsidRDefault="00BC4AF1" w:rsidP="00975863"/>
                    </w:txbxContent>
                  </v:textbox>
                </v:shape>
                <v:shape id="Text Box 11" o:spid="_x0000_s1033" type="#_x0000_t202" style="position:absolute;left:9558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5A39BBE3" w14:textId="77777777" w:rsidR="00BC4AF1" w:rsidRPr="000B27CB" w:rsidRDefault="00BC4AF1" w:rsidP="000B27CB"/>
                    </w:txbxContent>
                  </v:textbox>
                </v:shape>
                <v:shape id="Text Box 12" o:spid="_x0000_s1034" type="#_x0000_t202" style="position:absolute;left:8897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41C8F396" w14:textId="77777777" w:rsidR="00BC4AF1" w:rsidRPr="00975863" w:rsidRDefault="00BC4AF1" w:rsidP="00975863"/>
                    </w:txbxContent>
                  </v:textbox>
                </v:shape>
                <v:shape id="Text Box 159" o:spid="_x0000_s1035" type="#_x0000_t202" style="position:absolute;left:9899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72A3D3EC" w14:textId="77777777" w:rsidR="002A68C0" w:rsidRDefault="002A68C0" w:rsidP="002A68C0"/>
                    </w:txbxContent>
                  </v:textbox>
                </v:shape>
                <v:shape id="Text Box 160" o:spid="_x0000_s1036" type="#_x0000_t202" style="position:absolute;left:10240;top:1248;width:3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0D0B940D" w14:textId="77777777" w:rsidR="002A68C0" w:rsidRDefault="002A68C0" w:rsidP="002A68C0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FD7C5A" wp14:editId="07777777">
                <wp:simplePos x="0" y="0"/>
                <wp:positionH relativeFrom="column">
                  <wp:posOffset>-123825</wp:posOffset>
                </wp:positionH>
                <wp:positionV relativeFrom="paragraph">
                  <wp:posOffset>-295275</wp:posOffset>
                </wp:positionV>
                <wp:extent cx="888365" cy="800100"/>
                <wp:effectExtent l="0" t="0" r="698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86C05" w14:textId="77777777" w:rsidR="00BC4AF1" w:rsidRDefault="00F96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1CD75" wp14:editId="07777777">
                                  <wp:extent cx="701040" cy="70866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04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7C5A" id="Text Box 2" o:spid="_x0000_s1037" type="#_x0000_t202" style="position:absolute;margin-left:-9.75pt;margin-top:-23.25pt;width:69.95pt;height:63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" stroked="f">
                <v:textbox style="mso-fit-shape-to-text:t">
                  <w:txbxContent>
                    <w:p w14:paraId="62486C05" w14:textId="77777777" w:rsidR="00BC4AF1" w:rsidRDefault="00F96024">
                      <w:r>
                        <w:rPr>
                          <w:noProof/>
                        </w:rPr>
                        <w:drawing>
                          <wp:inline distT="0" distB="0" distL="0" distR="0" wp14:anchorId="26C1CD75" wp14:editId="07777777">
                            <wp:extent cx="701040" cy="708660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040" cy="708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99056E" w14:textId="77777777" w:rsidR="001B3BFA" w:rsidRDefault="001B3BFA"/>
    <w:p w14:paraId="1299C43A" w14:textId="77777777" w:rsidR="00BC4AF1" w:rsidRDefault="00BC4AF1" w:rsidP="00C22F05">
      <w:pPr>
        <w:rPr>
          <w:b/>
          <w:bCs/>
          <w:sz w:val="8"/>
          <w:szCs w:val="8"/>
        </w:rPr>
      </w:pPr>
    </w:p>
    <w:p w14:paraId="4DDBEF00" w14:textId="77777777" w:rsidR="0084171D" w:rsidRPr="00C92CE4" w:rsidRDefault="0084171D" w:rsidP="00C22F05">
      <w:pPr>
        <w:rPr>
          <w:b/>
          <w:bCs/>
          <w:sz w:val="22"/>
          <w:szCs w:val="22"/>
        </w:rPr>
      </w:pPr>
    </w:p>
    <w:p w14:paraId="05EC974E" w14:textId="77777777" w:rsidR="002F29A6" w:rsidRPr="001E0E52" w:rsidRDefault="002F29A6" w:rsidP="002F29A6">
      <w:pPr>
        <w:rPr>
          <w:b/>
          <w:bCs/>
          <w:sz w:val="18"/>
          <w:szCs w:val="18"/>
        </w:rPr>
      </w:pPr>
      <w:r w:rsidRPr="001E0E52">
        <w:rPr>
          <w:b/>
          <w:bCs/>
          <w:sz w:val="18"/>
          <w:szCs w:val="18"/>
        </w:rPr>
        <w:t>SUB. CODE &amp;TITLE</w:t>
      </w:r>
      <w:r w:rsidRPr="001E0E52">
        <w:rPr>
          <w:b/>
          <w:bCs/>
          <w:sz w:val="18"/>
          <w:szCs w:val="18"/>
        </w:rPr>
        <w:tab/>
      </w:r>
      <w:r w:rsidR="008D0B02">
        <w:rPr>
          <w:b/>
          <w:bCs/>
          <w:sz w:val="22"/>
          <w:szCs w:val="22"/>
        </w:rPr>
        <w:t xml:space="preserve">:   </w:t>
      </w:r>
      <w:r w:rsidR="008D0B02" w:rsidRPr="008D0B02">
        <w:rPr>
          <w:b/>
          <w:sz w:val="22"/>
          <w:szCs w:val="22"/>
        </w:rPr>
        <w:t>EC</w:t>
      </w:r>
      <w:r w:rsidR="003B72B5">
        <w:rPr>
          <w:b/>
          <w:sz w:val="22"/>
          <w:szCs w:val="22"/>
        </w:rPr>
        <w:t>PE3</w:t>
      </w:r>
      <w:r w:rsidR="00020361">
        <w:rPr>
          <w:b/>
          <w:sz w:val="22"/>
          <w:szCs w:val="22"/>
        </w:rPr>
        <w:t>4</w:t>
      </w:r>
      <w:r w:rsidR="00F85F78">
        <w:rPr>
          <w:b/>
          <w:sz w:val="22"/>
          <w:szCs w:val="22"/>
        </w:rPr>
        <w:t>/ECOE26</w:t>
      </w:r>
      <w:r w:rsidR="007318DC">
        <w:rPr>
          <w:b/>
          <w:sz w:val="22"/>
          <w:szCs w:val="22"/>
        </w:rPr>
        <w:t>/ICPE41</w:t>
      </w:r>
      <w:r w:rsidR="00F85F78">
        <w:rPr>
          <w:b/>
          <w:sz w:val="22"/>
          <w:szCs w:val="22"/>
        </w:rPr>
        <w:t xml:space="preserve"> </w:t>
      </w:r>
      <w:r w:rsidR="00020361">
        <w:rPr>
          <w:b/>
          <w:bCs/>
          <w:sz w:val="22"/>
          <w:szCs w:val="22"/>
        </w:rPr>
        <w:t>Internet of Things (IoT)</w:t>
      </w:r>
    </w:p>
    <w:p w14:paraId="3B0F1B0B" w14:textId="77777777" w:rsidR="00151144" w:rsidRPr="0084171D" w:rsidRDefault="005E68DD" w:rsidP="005E68DD">
      <w:pPr>
        <w:pBdr>
          <w:bottom w:val="single" w:sz="6" w:space="1" w:color="auto"/>
        </w:pBd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 Project – Report Template (20 Marks)</w:t>
      </w:r>
    </w:p>
    <w:p w14:paraId="3461D779" w14:textId="77777777" w:rsidR="00F85F78" w:rsidRDefault="00F85F78" w:rsidP="00E87A44">
      <w:pPr>
        <w:spacing w:after="160" w:line="259" w:lineRule="auto"/>
        <w:ind w:left="720"/>
        <w:jc w:val="center"/>
        <w:rPr>
          <w:b/>
          <w:bCs/>
        </w:rPr>
      </w:pPr>
    </w:p>
    <w:p w14:paraId="02AA7915" w14:textId="77777777" w:rsidR="00B867B8" w:rsidRDefault="007318DC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>
        <w:rPr>
          <w:bCs/>
        </w:rPr>
        <w:t>Title page</w:t>
      </w:r>
    </w:p>
    <w:p w14:paraId="1D594E30" w14:textId="77777777" w:rsidR="007318DC" w:rsidRDefault="007318DC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proofErr w:type="spellStart"/>
      <w:r>
        <w:rPr>
          <w:bCs/>
        </w:rPr>
        <w:t>Bonafide</w:t>
      </w:r>
      <w:proofErr w:type="spellEnd"/>
      <w:r>
        <w:rPr>
          <w:bCs/>
        </w:rPr>
        <w:t xml:space="preserve"> certificate</w:t>
      </w:r>
    </w:p>
    <w:p w14:paraId="5E80A1A1" w14:textId="77777777" w:rsidR="00F85F78" w:rsidRPr="00304946" w:rsidRDefault="007318DC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>
        <w:rPr>
          <w:bCs/>
        </w:rPr>
        <w:t>Abstract</w:t>
      </w:r>
      <w:r w:rsidR="00A85E4D">
        <w:rPr>
          <w:bCs/>
        </w:rPr>
        <w:t xml:space="preserve">/Problem statement </w:t>
      </w:r>
    </w:p>
    <w:p w14:paraId="1B1E9DAA" w14:textId="77777777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 w:rsidRPr="00304946">
        <w:rPr>
          <w:bCs/>
        </w:rPr>
        <w:t>Objective of the project/Introduction</w:t>
      </w:r>
    </w:p>
    <w:p w14:paraId="25324CE8" w14:textId="42E35F12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</w:pPr>
      <w:r>
        <w:t>Components, sensors, boards, software required (bill of materials) and its detailed specification</w:t>
      </w:r>
    </w:p>
    <w:p w14:paraId="696775EF" w14:textId="77777777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 w:rsidRPr="00304946">
        <w:rPr>
          <w:bCs/>
        </w:rPr>
        <w:t>Principle of working/Basic system architecture/Block schematic details</w:t>
      </w:r>
    </w:p>
    <w:p w14:paraId="25BB0736" w14:textId="77777777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 w:rsidRPr="00304946">
        <w:rPr>
          <w:bCs/>
        </w:rPr>
        <w:t>Implementation steps/procedures</w:t>
      </w:r>
    </w:p>
    <w:p w14:paraId="33750BEA" w14:textId="77777777" w:rsid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 w:rsidRPr="00304946">
        <w:rPr>
          <w:bCs/>
        </w:rPr>
        <w:t>Outputs/simulation details/program codes</w:t>
      </w:r>
    </w:p>
    <w:p w14:paraId="653F6923" w14:textId="77777777" w:rsidR="007318DC" w:rsidRPr="00304946" w:rsidRDefault="007318DC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>
        <w:rPr>
          <w:bCs/>
        </w:rPr>
        <w:t>Detailed picture of the hardware/software developed</w:t>
      </w:r>
    </w:p>
    <w:p w14:paraId="2655FAFF" w14:textId="77777777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  <w:rPr>
          <w:bCs/>
        </w:rPr>
      </w:pPr>
      <w:r w:rsidRPr="00304946">
        <w:rPr>
          <w:bCs/>
        </w:rPr>
        <w:t>Real time applications</w:t>
      </w:r>
    </w:p>
    <w:p w14:paraId="0656689F" w14:textId="77777777" w:rsidR="00304946" w:rsidRDefault="00304946" w:rsidP="4A8F5F3B">
      <w:pPr>
        <w:pStyle w:val="ListParagraph"/>
        <w:numPr>
          <w:ilvl w:val="0"/>
          <w:numId w:val="25"/>
        </w:numPr>
        <w:spacing w:after="160" w:line="259" w:lineRule="auto"/>
      </w:pPr>
      <w:r>
        <w:t>Future scope</w:t>
      </w:r>
    </w:p>
    <w:p w14:paraId="0C21D924" w14:textId="77777777" w:rsidR="00A85E4D" w:rsidRPr="00304946" w:rsidRDefault="00A85E4D" w:rsidP="00F85F78">
      <w:pPr>
        <w:pStyle w:val="ListParagraph"/>
        <w:numPr>
          <w:ilvl w:val="0"/>
          <w:numId w:val="25"/>
        </w:numPr>
        <w:spacing w:after="160" w:line="259" w:lineRule="auto"/>
      </w:pPr>
      <w:r>
        <w:t>Contribution of each student</w:t>
      </w:r>
    </w:p>
    <w:p w14:paraId="071E4E01" w14:textId="77777777" w:rsidR="00304946" w:rsidRPr="00304946" w:rsidRDefault="00304946" w:rsidP="00F85F78">
      <w:pPr>
        <w:pStyle w:val="ListParagraph"/>
        <w:numPr>
          <w:ilvl w:val="0"/>
          <w:numId w:val="25"/>
        </w:numPr>
        <w:spacing w:after="160" w:line="259" w:lineRule="auto"/>
      </w:pPr>
      <w:r>
        <w:t>References</w:t>
      </w:r>
    </w:p>
    <w:p w14:paraId="3CF2D8B6" w14:textId="77777777" w:rsidR="00F85F78" w:rsidRDefault="00F85F78" w:rsidP="00E87A44">
      <w:pPr>
        <w:spacing w:after="160" w:line="259" w:lineRule="auto"/>
        <w:ind w:left="720"/>
        <w:jc w:val="center"/>
        <w:rPr>
          <w:b/>
          <w:bCs/>
        </w:rPr>
      </w:pPr>
    </w:p>
    <w:p w14:paraId="0FB78278" w14:textId="77777777" w:rsidR="00F85F78" w:rsidRDefault="00F85F78" w:rsidP="00E87A44">
      <w:pPr>
        <w:spacing w:after="160" w:line="259" w:lineRule="auto"/>
        <w:ind w:left="720"/>
        <w:jc w:val="center"/>
        <w:rPr>
          <w:b/>
          <w:bCs/>
        </w:rPr>
      </w:pPr>
    </w:p>
    <w:p w14:paraId="1FC39945" w14:textId="77777777" w:rsidR="00F85F78" w:rsidRDefault="00F85F78" w:rsidP="00E87A44">
      <w:pPr>
        <w:spacing w:after="160" w:line="259" w:lineRule="auto"/>
        <w:ind w:left="720"/>
        <w:jc w:val="center"/>
        <w:rPr>
          <w:b/>
          <w:bCs/>
        </w:rPr>
      </w:pPr>
    </w:p>
    <w:p w14:paraId="0562CB0E" w14:textId="77777777" w:rsidR="00B972F2" w:rsidRDefault="00B972F2" w:rsidP="00EC6D90">
      <w:pPr>
        <w:pStyle w:val="ListParagraph"/>
        <w:spacing w:line="360" w:lineRule="auto"/>
        <w:jc w:val="center"/>
        <w:rPr>
          <w:b/>
          <w:bCs/>
        </w:rPr>
      </w:pPr>
    </w:p>
    <w:p w14:paraId="34CE0A41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62EBF3C5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6D98A12B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2946DB82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5997CC1D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110FFD37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6B699379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3FE9F23F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1F72F646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08CE6F91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61CDCEAD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6BB9E253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23DE523C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52E56223" w14:textId="77777777" w:rsidR="00A85E4D" w:rsidRDefault="00A85E4D" w:rsidP="00EC6D90">
      <w:pPr>
        <w:pStyle w:val="ListParagraph"/>
        <w:spacing w:line="360" w:lineRule="auto"/>
        <w:jc w:val="center"/>
        <w:rPr>
          <w:b/>
          <w:bCs/>
        </w:rPr>
      </w:pPr>
    </w:p>
    <w:p w14:paraId="33F85A68" w14:textId="77777777" w:rsidR="00A85E4D" w:rsidRPr="00260848" w:rsidRDefault="00260848" w:rsidP="00260848">
      <w:pPr>
        <w:pStyle w:val="ListParagraph"/>
        <w:spacing w:line="360" w:lineRule="auto"/>
        <w:jc w:val="center"/>
        <w:rPr>
          <w:b/>
          <w:bCs/>
          <w:sz w:val="44"/>
          <w:szCs w:val="44"/>
        </w:rPr>
      </w:pPr>
      <w:r w:rsidRPr="00260848">
        <w:rPr>
          <w:b/>
          <w:bCs/>
          <w:sz w:val="44"/>
          <w:szCs w:val="44"/>
        </w:rPr>
        <w:lastRenderedPageBreak/>
        <w:t>Mini-Project Report</w:t>
      </w:r>
    </w:p>
    <w:p w14:paraId="07547A01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</w:rPr>
      </w:pPr>
    </w:p>
    <w:p w14:paraId="456FFAEA" w14:textId="6A62F6F3" w:rsidR="00260848" w:rsidRDefault="008A6D4A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GROW-Predictive </w:t>
      </w:r>
      <w:proofErr w:type="spellStart"/>
      <w:r>
        <w:rPr>
          <w:b/>
          <w:bCs/>
          <w:sz w:val="48"/>
          <w:szCs w:val="48"/>
        </w:rPr>
        <w:t>Self sustaining</w:t>
      </w:r>
      <w:proofErr w:type="spellEnd"/>
      <w:r>
        <w:rPr>
          <w:b/>
          <w:bCs/>
          <w:sz w:val="48"/>
          <w:szCs w:val="48"/>
        </w:rPr>
        <w:t xml:space="preserve"> Irrigation system</w:t>
      </w:r>
    </w:p>
    <w:p w14:paraId="5043CB0F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</w:p>
    <w:p w14:paraId="1FC38CDF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B.Tech. </w:t>
      </w:r>
    </w:p>
    <w:p w14:paraId="07459315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</w:p>
    <w:p w14:paraId="69FF98A1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56F2079D" w14:textId="2EBF9F76" w:rsidR="00260848" w:rsidRDefault="008A6D4A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Preity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M</w:t>
      </w:r>
      <w:r w:rsidR="008C4038">
        <w:rPr>
          <w:b/>
          <w:bCs/>
          <w:sz w:val="28"/>
          <w:szCs w:val="28"/>
        </w:rPr>
        <w:t>(</w:t>
      </w:r>
      <w:proofErr w:type="gramEnd"/>
      <w:r w:rsidR="008C4038">
        <w:rPr>
          <w:b/>
          <w:bCs/>
          <w:sz w:val="28"/>
          <w:szCs w:val="28"/>
        </w:rPr>
        <w:t>108118074)</w:t>
      </w:r>
      <w:r w:rsidR="00260848" w:rsidRPr="00260848">
        <w:rPr>
          <w:b/>
          <w:bCs/>
          <w:sz w:val="28"/>
          <w:szCs w:val="28"/>
        </w:rPr>
        <w:t xml:space="preserve"> –</w:t>
      </w:r>
      <w:r w:rsidR="002608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ECE</w:t>
      </w:r>
    </w:p>
    <w:p w14:paraId="021D5B78" w14:textId="56C893F8" w:rsidR="008A6D4A" w:rsidRDefault="008A6D4A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Vaisnav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</w:t>
      </w:r>
      <w:r w:rsidR="008C4038">
        <w:rPr>
          <w:b/>
          <w:bCs/>
          <w:sz w:val="28"/>
          <w:szCs w:val="28"/>
        </w:rPr>
        <w:t>(</w:t>
      </w:r>
      <w:proofErr w:type="gramEnd"/>
      <w:r w:rsidR="008C4038">
        <w:rPr>
          <w:b/>
          <w:bCs/>
          <w:sz w:val="28"/>
          <w:szCs w:val="28"/>
        </w:rPr>
        <w:t>108118105)</w:t>
      </w:r>
      <w:del w:id="0" w:author="Rohit S" w:date="2021-05-23T20:05:00Z">
        <w:r w:rsidDel="008C4038">
          <w:rPr>
            <w:b/>
            <w:bCs/>
            <w:sz w:val="28"/>
            <w:szCs w:val="28"/>
          </w:rPr>
          <w:delText xml:space="preserve">- </w:delText>
        </w:r>
      </w:del>
      <w:r>
        <w:rPr>
          <w:b/>
          <w:bCs/>
          <w:sz w:val="28"/>
          <w:szCs w:val="28"/>
        </w:rPr>
        <w:t>ECE</w:t>
      </w:r>
    </w:p>
    <w:p w14:paraId="286D5887" w14:textId="68640702" w:rsidR="008A6D4A" w:rsidRDefault="008A6D4A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Vaibhav </w:t>
      </w:r>
      <w:proofErr w:type="gramStart"/>
      <w:r>
        <w:rPr>
          <w:b/>
          <w:bCs/>
          <w:sz w:val="28"/>
          <w:szCs w:val="28"/>
        </w:rPr>
        <w:t>A</w:t>
      </w:r>
      <w:r w:rsidR="008C4038">
        <w:rPr>
          <w:b/>
          <w:bCs/>
          <w:sz w:val="28"/>
          <w:szCs w:val="28"/>
        </w:rPr>
        <w:t>(</w:t>
      </w:r>
      <w:proofErr w:type="gramEnd"/>
      <w:r w:rsidR="008C4038">
        <w:rPr>
          <w:b/>
          <w:bCs/>
          <w:sz w:val="28"/>
          <w:szCs w:val="28"/>
        </w:rPr>
        <w:t>110118094)</w:t>
      </w:r>
      <w:r>
        <w:rPr>
          <w:b/>
          <w:bCs/>
          <w:sz w:val="28"/>
          <w:szCs w:val="28"/>
        </w:rPr>
        <w:t>- ICE</w:t>
      </w:r>
    </w:p>
    <w:p w14:paraId="47F7113F" w14:textId="5F300A46" w:rsidR="008A6D4A" w:rsidRDefault="008A6D4A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 </w:t>
      </w:r>
      <w:proofErr w:type="gramStart"/>
      <w:r>
        <w:rPr>
          <w:b/>
          <w:bCs/>
          <w:sz w:val="28"/>
          <w:szCs w:val="28"/>
        </w:rPr>
        <w:t>Rohit</w:t>
      </w:r>
      <w:r w:rsidR="008C4038">
        <w:rPr>
          <w:b/>
          <w:bCs/>
          <w:sz w:val="28"/>
          <w:szCs w:val="28"/>
        </w:rPr>
        <w:t>(</w:t>
      </w:r>
      <w:proofErr w:type="gramEnd"/>
      <w:r w:rsidR="008C4038">
        <w:rPr>
          <w:b/>
          <w:bCs/>
          <w:sz w:val="28"/>
          <w:szCs w:val="28"/>
        </w:rPr>
        <w:t>111118103)</w:t>
      </w:r>
      <w:r>
        <w:rPr>
          <w:b/>
          <w:bCs/>
          <w:sz w:val="28"/>
          <w:szCs w:val="28"/>
        </w:rPr>
        <w:t xml:space="preserve"> - Mech</w:t>
      </w:r>
    </w:p>
    <w:p w14:paraId="6DFB9E20" w14:textId="77777777" w:rsidR="00260848" w:rsidRPr="008A6D4A" w:rsidRDefault="00260848" w:rsidP="008A6D4A">
      <w:pPr>
        <w:spacing w:line="360" w:lineRule="auto"/>
        <w:rPr>
          <w:b/>
          <w:bCs/>
          <w:sz w:val="28"/>
          <w:szCs w:val="28"/>
        </w:rPr>
      </w:pPr>
    </w:p>
    <w:p w14:paraId="70DF9E56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</w:p>
    <w:p w14:paraId="44E871BC" w14:textId="77777777" w:rsidR="00260848" w:rsidRPr="00260848" w:rsidRDefault="00260848" w:rsidP="00260848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5DD906" wp14:editId="12D4E36E">
            <wp:extent cx="1477687" cy="1501140"/>
            <wp:effectExtent l="0" t="0" r="825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87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D23" w14:textId="77777777" w:rsidR="00260848" w:rsidRDefault="00260848" w:rsidP="00260848">
      <w:pPr>
        <w:pStyle w:val="ListParagraph"/>
        <w:spacing w:line="360" w:lineRule="auto"/>
        <w:rPr>
          <w:b/>
          <w:bCs/>
          <w:sz w:val="48"/>
          <w:szCs w:val="48"/>
        </w:rPr>
      </w:pPr>
    </w:p>
    <w:p w14:paraId="0555F524" w14:textId="77777777" w:rsidR="00260848" w:rsidRPr="00260848" w:rsidRDefault="00260848" w:rsidP="00260848">
      <w:pPr>
        <w:pStyle w:val="ListParagraph"/>
        <w:spacing w:line="360" w:lineRule="auto"/>
        <w:rPr>
          <w:b/>
          <w:bCs/>
          <w:sz w:val="32"/>
          <w:szCs w:val="32"/>
        </w:rPr>
      </w:pPr>
      <w:r w:rsidRPr="00260848">
        <w:rPr>
          <w:b/>
          <w:bCs/>
          <w:sz w:val="32"/>
          <w:szCs w:val="32"/>
        </w:rPr>
        <w:t>Department of Electronics and Communication Engineering</w:t>
      </w:r>
    </w:p>
    <w:p w14:paraId="05D4EE4D" w14:textId="77777777" w:rsidR="00260848" w:rsidRPr="00260848" w:rsidRDefault="00260848" w:rsidP="00260848">
      <w:pPr>
        <w:pStyle w:val="ListParagraph"/>
        <w:spacing w:line="360" w:lineRule="auto"/>
        <w:jc w:val="center"/>
        <w:rPr>
          <w:b/>
          <w:bCs/>
          <w:sz w:val="32"/>
          <w:szCs w:val="32"/>
        </w:rPr>
      </w:pPr>
      <w:r w:rsidRPr="00260848">
        <w:rPr>
          <w:b/>
          <w:bCs/>
          <w:sz w:val="32"/>
          <w:szCs w:val="32"/>
        </w:rPr>
        <w:t>National Institute of Technology</w:t>
      </w:r>
    </w:p>
    <w:p w14:paraId="1B67BD27" w14:textId="77777777" w:rsidR="00260848" w:rsidRPr="00260848" w:rsidRDefault="00260848" w:rsidP="00260848">
      <w:pPr>
        <w:pStyle w:val="ListParagraph"/>
        <w:spacing w:line="360" w:lineRule="auto"/>
        <w:jc w:val="center"/>
        <w:rPr>
          <w:b/>
          <w:bCs/>
          <w:sz w:val="32"/>
          <w:szCs w:val="32"/>
        </w:rPr>
      </w:pPr>
      <w:r w:rsidRPr="00260848">
        <w:rPr>
          <w:b/>
          <w:bCs/>
          <w:sz w:val="32"/>
          <w:szCs w:val="32"/>
        </w:rPr>
        <w:t>Tiruchirappalli – 620 015</w:t>
      </w:r>
    </w:p>
    <w:p w14:paraId="738610EB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  <w:sz w:val="48"/>
          <w:szCs w:val="48"/>
        </w:rPr>
      </w:pPr>
    </w:p>
    <w:p w14:paraId="637805D2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</w:rPr>
      </w:pPr>
    </w:p>
    <w:p w14:paraId="463F29E8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</w:rPr>
      </w:pPr>
    </w:p>
    <w:p w14:paraId="3B7B4B86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</w:rPr>
      </w:pPr>
    </w:p>
    <w:p w14:paraId="3A0FF5F2" w14:textId="77777777" w:rsidR="005E2E88" w:rsidRPr="005E2E88" w:rsidRDefault="005E2E88" w:rsidP="005E2E88">
      <w:pPr>
        <w:pStyle w:val="ListParagraph"/>
        <w:spacing w:line="360" w:lineRule="auto"/>
        <w:jc w:val="center"/>
        <w:rPr>
          <w:b/>
          <w:bCs/>
        </w:rPr>
      </w:pPr>
    </w:p>
    <w:p w14:paraId="033176A0" w14:textId="77777777" w:rsidR="005E2E88" w:rsidRPr="005E2E88" w:rsidRDefault="005E2E88" w:rsidP="005E2E88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  <w:r w:rsidRPr="005E2E88">
        <w:rPr>
          <w:b/>
          <w:bCs/>
          <w:sz w:val="36"/>
          <w:szCs w:val="36"/>
        </w:rPr>
        <w:t>BONAFIDE CERTIFICATE</w:t>
      </w:r>
    </w:p>
    <w:p w14:paraId="5630AD66" w14:textId="77777777" w:rsidR="005E2E88" w:rsidRPr="005E2E88" w:rsidRDefault="005E2E88" w:rsidP="005E2E88">
      <w:pPr>
        <w:pStyle w:val="ListParagraph"/>
        <w:spacing w:line="360" w:lineRule="auto"/>
        <w:jc w:val="center"/>
        <w:rPr>
          <w:b/>
          <w:bCs/>
        </w:rPr>
      </w:pPr>
    </w:p>
    <w:p w14:paraId="55597C90" w14:textId="48B34FD4" w:rsidR="005E2E88" w:rsidRPr="00CC3A6D" w:rsidRDefault="005E2E88" w:rsidP="005E2E88">
      <w:pPr>
        <w:pStyle w:val="ListParagraph"/>
        <w:spacing w:line="360" w:lineRule="auto"/>
        <w:jc w:val="both"/>
        <w:rPr>
          <w:bCs/>
        </w:rPr>
      </w:pPr>
      <w:r w:rsidRPr="00CC3A6D">
        <w:rPr>
          <w:bCs/>
        </w:rPr>
        <w:t>This is to certify that the mini-project titled ‘</w:t>
      </w:r>
      <w:r w:rsidR="008A6D4A">
        <w:rPr>
          <w:bCs/>
        </w:rPr>
        <w:t xml:space="preserve">Project GROW-Predictive </w:t>
      </w:r>
      <w:proofErr w:type="spellStart"/>
      <w:r w:rsidR="008A6D4A">
        <w:rPr>
          <w:bCs/>
        </w:rPr>
        <w:t>self sustaining</w:t>
      </w:r>
      <w:proofErr w:type="spellEnd"/>
      <w:r w:rsidR="008A6D4A">
        <w:rPr>
          <w:bCs/>
        </w:rPr>
        <w:t xml:space="preserve"> Irrigation System</w:t>
      </w:r>
      <w:r w:rsidRPr="00CC3A6D">
        <w:rPr>
          <w:bCs/>
        </w:rPr>
        <w:t xml:space="preserve">’ is a </w:t>
      </w:r>
      <w:proofErr w:type="spellStart"/>
      <w:r w:rsidRPr="00CC3A6D">
        <w:rPr>
          <w:bCs/>
        </w:rPr>
        <w:t>bonafide</w:t>
      </w:r>
      <w:proofErr w:type="spellEnd"/>
      <w:r w:rsidRPr="00CC3A6D">
        <w:rPr>
          <w:bCs/>
        </w:rPr>
        <w:t xml:space="preserve"> record of the work done by </w:t>
      </w:r>
    </w:p>
    <w:p w14:paraId="61829076" w14:textId="77777777" w:rsidR="005E2E88" w:rsidRPr="00CC3A6D" w:rsidRDefault="005E2E88" w:rsidP="005E2E88">
      <w:pPr>
        <w:pStyle w:val="ListParagraph"/>
        <w:spacing w:line="360" w:lineRule="auto"/>
        <w:jc w:val="both"/>
        <w:rPr>
          <w:bCs/>
        </w:rPr>
      </w:pPr>
    </w:p>
    <w:p w14:paraId="68300047" w14:textId="519F0916" w:rsidR="005E2E88" w:rsidRDefault="008A6D4A" w:rsidP="005E2E88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</w:t>
      </w:r>
      <w:proofErr w:type="spellStart"/>
      <w:r>
        <w:rPr>
          <w:bCs/>
        </w:rPr>
        <w:t>Preity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M(</w:t>
      </w:r>
      <w:proofErr w:type="gramEnd"/>
      <w:r>
        <w:rPr>
          <w:bCs/>
        </w:rPr>
        <w:t>108118074)</w:t>
      </w:r>
      <w:r w:rsidR="005E2E88" w:rsidRPr="00CC3A6D">
        <w:rPr>
          <w:bCs/>
        </w:rPr>
        <w:t xml:space="preserve"> – </w:t>
      </w:r>
      <w:r>
        <w:rPr>
          <w:bCs/>
        </w:rPr>
        <w:t>ECE</w:t>
      </w:r>
    </w:p>
    <w:p w14:paraId="0691160F" w14:textId="405FA582" w:rsidR="008A6D4A" w:rsidRDefault="008A6D4A" w:rsidP="005E2E88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</w:t>
      </w:r>
      <w:proofErr w:type="spellStart"/>
      <w:r>
        <w:rPr>
          <w:bCs/>
        </w:rPr>
        <w:t>Vaisnav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A(</w:t>
      </w:r>
      <w:proofErr w:type="gramEnd"/>
      <w:r>
        <w:rPr>
          <w:bCs/>
        </w:rPr>
        <w:t>108118105) – ECE</w:t>
      </w:r>
    </w:p>
    <w:p w14:paraId="44C833F6" w14:textId="1FFA140D" w:rsidR="008A6D4A" w:rsidRDefault="008A6D4A" w:rsidP="005E2E88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Vaibhav </w:t>
      </w:r>
      <w:proofErr w:type="gramStart"/>
      <w:r>
        <w:rPr>
          <w:bCs/>
        </w:rPr>
        <w:t>A(</w:t>
      </w:r>
      <w:proofErr w:type="gramEnd"/>
      <w:r>
        <w:rPr>
          <w:bCs/>
        </w:rPr>
        <w:t>110118094) – ICE</w:t>
      </w:r>
    </w:p>
    <w:p w14:paraId="41C616C3" w14:textId="02B1A3AF" w:rsidR="008A6D4A" w:rsidRPr="00CC3A6D" w:rsidRDefault="008A6D4A" w:rsidP="005E2E88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S Rohit (111118103) - Mech</w:t>
      </w:r>
    </w:p>
    <w:p w14:paraId="29D6B04F" w14:textId="77777777" w:rsidR="005E2E88" w:rsidRPr="00CC3A6D" w:rsidRDefault="005E2E88" w:rsidP="005E2E88">
      <w:pPr>
        <w:pStyle w:val="ListParagraph"/>
        <w:spacing w:line="360" w:lineRule="auto"/>
        <w:jc w:val="both"/>
        <w:rPr>
          <w:bCs/>
        </w:rPr>
      </w:pPr>
      <w:r w:rsidRPr="00CC3A6D">
        <w:rPr>
          <w:bCs/>
        </w:rPr>
        <w:t xml:space="preserve"> </w:t>
      </w:r>
    </w:p>
    <w:p w14:paraId="03379263" w14:textId="77777777" w:rsidR="005E2E88" w:rsidRPr="00CC3A6D" w:rsidRDefault="005E2E88" w:rsidP="005E2E88">
      <w:pPr>
        <w:pStyle w:val="ListParagraph"/>
        <w:spacing w:line="360" w:lineRule="auto"/>
        <w:jc w:val="both"/>
        <w:rPr>
          <w:bCs/>
        </w:rPr>
      </w:pPr>
      <w:r w:rsidRPr="00CC3A6D">
        <w:rPr>
          <w:bCs/>
        </w:rPr>
        <w:t xml:space="preserve">for the elective course ECPE 34 Internet of Things/ ECOE 26 Internet of Things/ ICPE 41 IoT System Design offered in the Department of Electronics and Communication Engineering, National Institute of Technology, Tiruchirappalli – 620 015, during January 2021 Session. </w:t>
      </w:r>
    </w:p>
    <w:p w14:paraId="2BA226A1" w14:textId="77777777" w:rsidR="005E2E88" w:rsidRPr="005E2E88" w:rsidRDefault="005E2E88" w:rsidP="005E2E88">
      <w:pPr>
        <w:pStyle w:val="ListParagraph"/>
        <w:spacing w:line="360" w:lineRule="auto"/>
        <w:jc w:val="center"/>
        <w:rPr>
          <w:b/>
          <w:bCs/>
        </w:rPr>
      </w:pPr>
    </w:p>
    <w:p w14:paraId="17AD93B2" w14:textId="77777777" w:rsidR="00260848" w:rsidRDefault="00260848" w:rsidP="00260848">
      <w:pPr>
        <w:pStyle w:val="ListParagraph"/>
        <w:spacing w:line="360" w:lineRule="auto"/>
        <w:jc w:val="center"/>
        <w:rPr>
          <w:b/>
          <w:bCs/>
        </w:rPr>
      </w:pPr>
    </w:p>
    <w:p w14:paraId="0DE4B5B7" w14:textId="77777777" w:rsidR="005E2E88" w:rsidRDefault="005E2E88" w:rsidP="00260848">
      <w:pPr>
        <w:pStyle w:val="ListParagraph"/>
        <w:spacing w:line="360" w:lineRule="auto"/>
        <w:jc w:val="center"/>
        <w:rPr>
          <w:b/>
          <w:bCs/>
        </w:rPr>
      </w:pPr>
    </w:p>
    <w:p w14:paraId="66204FF1" w14:textId="77777777" w:rsidR="005E2E88" w:rsidRDefault="005E2E88" w:rsidP="00260848">
      <w:pPr>
        <w:pStyle w:val="ListParagraph"/>
        <w:spacing w:line="360" w:lineRule="auto"/>
        <w:jc w:val="center"/>
        <w:rPr>
          <w:b/>
          <w:bCs/>
        </w:rPr>
      </w:pPr>
    </w:p>
    <w:p w14:paraId="550DDA01" w14:textId="77777777" w:rsidR="005E2E88" w:rsidRPr="005E2E88" w:rsidRDefault="005E2E88" w:rsidP="005E2E88">
      <w:pPr>
        <w:pStyle w:val="ListParagraph"/>
        <w:ind w:left="0"/>
        <w:jc w:val="right"/>
        <w:rPr>
          <w:bCs/>
        </w:rPr>
      </w:pPr>
      <w:r>
        <w:rPr>
          <w:b/>
          <w:bCs/>
        </w:rPr>
        <w:t>(</w:t>
      </w:r>
      <w:r w:rsidRPr="005E2E88">
        <w:rPr>
          <w:bCs/>
        </w:rPr>
        <w:t>Dr. M. Bhaskar)</w:t>
      </w:r>
    </w:p>
    <w:p w14:paraId="38C186AF" w14:textId="77777777" w:rsidR="005E2E88" w:rsidRPr="005E2E88" w:rsidRDefault="005E2E88" w:rsidP="005E2E88">
      <w:pPr>
        <w:pStyle w:val="ListParagraph"/>
        <w:ind w:left="0"/>
        <w:jc w:val="right"/>
        <w:rPr>
          <w:bCs/>
        </w:rPr>
      </w:pPr>
      <w:r w:rsidRPr="005E2E88">
        <w:rPr>
          <w:bCs/>
        </w:rPr>
        <w:t>Professor, ECE</w:t>
      </w:r>
    </w:p>
    <w:p w14:paraId="335D7511" w14:textId="77777777" w:rsidR="005E2E88" w:rsidRPr="005E2E88" w:rsidRDefault="005E2E88" w:rsidP="005E2E88">
      <w:pPr>
        <w:pStyle w:val="ListParagraph"/>
        <w:ind w:left="0"/>
        <w:jc w:val="right"/>
        <w:rPr>
          <w:bCs/>
        </w:rPr>
      </w:pPr>
      <w:r w:rsidRPr="005E2E88">
        <w:rPr>
          <w:bCs/>
        </w:rPr>
        <w:t>Faculty In-charge</w:t>
      </w:r>
    </w:p>
    <w:p w14:paraId="2DBF0D7D" w14:textId="79FA5F17" w:rsidR="005E2E88" w:rsidRDefault="005E2E88" w:rsidP="005E2E88">
      <w:pPr>
        <w:pStyle w:val="ListParagraph"/>
        <w:spacing w:line="360" w:lineRule="auto"/>
        <w:jc w:val="center"/>
        <w:rPr>
          <w:bCs/>
        </w:rPr>
      </w:pPr>
    </w:p>
    <w:p w14:paraId="151EFD81" w14:textId="60EFF2FC" w:rsidR="008A6D4A" w:rsidRDefault="008A6D4A" w:rsidP="005E2E88">
      <w:pPr>
        <w:pStyle w:val="ListParagraph"/>
        <w:spacing w:line="360" w:lineRule="auto"/>
        <w:jc w:val="center"/>
        <w:rPr>
          <w:bCs/>
        </w:rPr>
      </w:pPr>
    </w:p>
    <w:p w14:paraId="7049A56E" w14:textId="545C5EC7" w:rsidR="008A6D4A" w:rsidRDefault="008A6D4A" w:rsidP="005E2E88">
      <w:pPr>
        <w:pStyle w:val="ListParagraph"/>
        <w:spacing w:line="360" w:lineRule="auto"/>
        <w:jc w:val="center"/>
        <w:rPr>
          <w:bCs/>
        </w:rPr>
      </w:pPr>
    </w:p>
    <w:p w14:paraId="76ACCED5" w14:textId="5E87B9B6" w:rsidR="008A6D4A" w:rsidRDefault="008A6D4A" w:rsidP="005E2E88">
      <w:pPr>
        <w:pStyle w:val="ListParagraph"/>
        <w:spacing w:line="360" w:lineRule="auto"/>
        <w:jc w:val="center"/>
        <w:rPr>
          <w:bCs/>
        </w:rPr>
      </w:pPr>
    </w:p>
    <w:p w14:paraId="17EC7088" w14:textId="64A5DD15" w:rsidR="008A6D4A" w:rsidRDefault="008A6D4A" w:rsidP="005E2E88">
      <w:pPr>
        <w:pStyle w:val="ListParagraph"/>
        <w:spacing w:line="360" w:lineRule="auto"/>
        <w:jc w:val="center"/>
        <w:rPr>
          <w:bCs/>
        </w:rPr>
      </w:pPr>
    </w:p>
    <w:p w14:paraId="4A1F5A00" w14:textId="2FCC9701" w:rsidR="008A6D4A" w:rsidRDefault="008A6D4A" w:rsidP="005E2E88">
      <w:pPr>
        <w:pStyle w:val="ListParagraph"/>
        <w:spacing w:line="360" w:lineRule="auto"/>
        <w:jc w:val="center"/>
        <w:rPr>
          <w:bCs/>
        </w:rPr>
      </w:pPr>
    </w:p>
    <w:p w14:paraId="4F09DE90" w14:textId="77777777" w:rsidR="004C29C7" w:rsidRDefault="004C29C7" w:rsidP="005E2E88">
      <w:pPr>
        <w:pStyle w:val="ListParagraph"/>
        <w:spacing w:line="360" w:lineRule="auto"/>
        <w:jc w:val="center"/>
        <w:rPr>
          <w:bCs/>
        </w:rPr>
      </w:pPr>
    </w:p>
    <w:p w14:paraId="0CAAAC8D" w14:textId="5C4B3D18" w:rsidR="004C29C7" w:rsidRPr="004C29C7" w:rsidRDefault="008A6D4A" w:rsidP="00A51897">
      <w:pPr>
        <w:pStyle w:val="ListParagraph"/>
        <w:spacing w:line="360" w:lineRule="auto"/>
        <w:rPr>
          <w:color w:val="000000" w:themeColor="text1"/>
          <w:sz w:val="14"/>
          <w:szCs w:val="14"/>
        </w:rPr>
      </w:pPr>
      <w:r>
        <w:rPr>
          <w:b/>
          <w:bCs/>
          <w:sz w:val="36"/>
          <w:szCs w:val="36"/>
        </w:rPr>
        <w:lastRenderedPageBreak/>
        <w:t xml:space="preserve">  </w:t>
      </w:r>
    </w:p>
    <w:p w14:paraId="46B6287E" w14:textId="7C20D8A7" w:rsidR="004C29C7" w:rsidRPr="004C29C7" w:rsidRDefault="004C29C7" w:rsidP="004C29C7">
      <w:pPr>
        <w:spacing w:line="360" w:lineRule="auto"/>
        <w:jc w:val="both"/>
        <w:rPr>
          <w:bCs/>
          <w:color w:val="000000" w:themeColor="text1"/>
        </w:rPr>
      </w:pPr>
    </w:p>
    <w:p w14:paraId="41F7E10F" w14:textId="3604F117" w:rsidR="004C29C7" w:rsidRDefault="004C29C7" w:rsidP="004C29C7">
      <w:pPr>
        <w:pStyle w:val="ListParagraph"/>
        <w:spacing w:line="360" w:lineRule="auto"/>
        <w:rPr>
          <w:bCs/>
        </w:rPr>
      </w:pPr>
    </w:p>
    <w:p w14:paraId="76A1CE40" w14:textId="387277B8" w:rsidR="004C29C7" w:rsidRDefault="004C29C7" w:rsidP="004C29C7">
      <w:pPr>
        <w:pStyle w:val="ListParagraph"/>
        <w:spacing w:line="360" w:lineRule="auto"/>
        <w:rPr>
          <w:bCs/>
        </w:rPr>
      </w:pPr>
    </w:p>
    <w:p w14:paraId="1A679B19" w14:textId="13B5CBFA" w:rsidR="004C29C7" w:rsidRDefault="004C29C7" w:rsidP="004C29C7">
      <w:pPr>
        <w:pStyle w:val="ListParagraph"/>
        <w:spacing w:line="360" w:lineRule="auto"/>
        <w:rPr>
          <w:bCs/>
        </w:rPr>
      </w:pPr>
    </w:p>
    <w:p w14:paraId="405EEAA5" w14:textId="145C97F5" w:rsidR="004C29C7" w:rsidRDefault="004C29C7" w:rsidP="004C29C7">
      <w:pPr>
        <w:pStyle w:val="ListParagraph"/>
        <w:spacing w:line="360" w:lineRule="auto"/>
        <w:rPr>
          <w:bCs/>
        </w:rPr>
      </w:pPr>
    </w:p>
    <w:p w14:paraId="3F3E4794" w14:textId="534CCDBC" w:rsidR="004C29C7" w:rsidRDefault="004C29C7" w:rsidP="004C29C7">
      <w:pPr>
        <w:pStyle w:val="ListParagraph"/>
        <w:spacing w:line="360" w:lineRule="auto"/>
        <w:rPr>
          <w:bCs/>
        </w:rPr>
      </w:pPr>
    </w:p>
    <w:p w14:paraId="447D7E63" w14:textId="1D6674AF" w:rsidR="004C29C7" w:rsidRDefault="004C29C7" w:rsidP="004C29C7">
      <w:pPr>
        <w:pStyle w:val="ListParagraph"/>
        <w:spacing w:line="360" w:lineRule="auto"/>
        <w:rPr>
          <w:bCs/>
        </w:rPr>
      </w:pPr>
    </w:p>
    <w:p w14:paraId="7E971372" w14:textId="04D1ED43" w:rsidR="004C29C7" w:rsidRDefault="004C29C7" w:rsidP="004C29C7">
      <w:pPr>
        <w:pStyle w:val="ListParagraph"/>
        <w:spacing w:line="360" w:lineRule="auto"/>
        <w:rPr>
          <w:bCs/>
        </w:rPr>
      </w:pPr>
    </w:p>
    <w:p w14:paraId="33280FB9" w14:textId="760294BA" w:rsidR="004C29C7" w:rsidRPr="004C29C7" w:rsidRDefault="00BB7670" w:rsidP="00A51897">
      <w:pPr>
        <w:pStyle w:val="ListParagraph"/>
        <w:spacing w:line="360" w:lineRule="auto"/>
        <w:rPr>
          <w:color w:val="000000" w:themeColor="text1"/>
        </w:rPr>
      </w:pPr>
      <w:r>
        <w:rPr>
          <w:b/>
          <w:bCs/>
          <w:sz w:val="36"/>
          <w:szCs w:val="36"/>
        </w:rPr>
        <w:t xml:space="preserve">  </w:t>
      </w:r>
    </w:p>
    <w:p w14:paraId="39815F0C" w14:textId="3C7B54C9" w:rsidR="004C29C7" w:rsidRDefault="004C29C7" w:rsidP="004C29C7">
      <w:pPr>
        <w:pStyle w:val="ListParagraph"/>
        <w:spacing w:line="360" w:lineRule="auto"/>
        <w:rPr>
          <w:bCs/>
        </w:rPr>
      </w:pPr>
    </w:p>
    <w:p w14:paraId="627068DA" w14:textId="0D735821" w:rsidR="00BB7670" w:rsidRDefault="00BB7670" w:rsidP="004C29C7">
      <w:pPr>
        <w:pStyle w:val="ListParagraph"/>
        <w:spacing w:line="360" w:lineRule="auto"/>
        <w:rPr>
          <w:bCs/>
        </w:rPr>
      </w:pPr>
    </w:p>
    <w:p w14:paraId="1D0890CE" w14:textId="6CA7E5C2" w:rsidR="00BB7670" w:rsidRDefault="00BB7670" w:rsidP="004C29C7">
      <w:pPr>
        <w:pStyle w:val="ListParagraph"/>
        <w:spacing w:line="360" w:lineRule="auto"/>
        <w:rPr>
          <w:bCs/>
        </w:rPr>
      </w:pPr>
    </w:p>
    <w:p w14:paraId="002622CA" w14:textId="521154A8" w:rsidR="00BB7670" w:rsidRDefault="00BB7670" w:rsidP="004C29C7">
      <w:pPr>
        <w:pStyle w:val="ListParagraph"/>
        <w:spacing w:line="360" w:lineRule="auto"/>
        <w:rPr>
          <w:bCs/>
        </w:rPr>
      </w:pPr>
    </w:p>
    <w:p w14:paraId="7DE9907D" w14:textId="04590360" w:rsidR="00BB7670" w:rsidRDefault="00BB7670" w:rsidP="004C29C7">
      <w:pPr>
        <w:pStyle w:val="ListParagraph"/>
        <w:spacing w:line="360" w:lineRule="auto"/>
        <w:rPr>
          <w:bCs/>
        </w:rPr>
      </w:pPr>
    </w:p>
    <w:p w14:paraId="65E32601" w14:textId="5635F40A" w:rsidR="00BB7670" w:rsidRDefault="00BB7670" w:rsidP="004C29C7">
      <w:pPr>
        <w:pStyle w:val="ListParagraph"/>
        <w:spacing w:line="360" w:lineRule="auto"/>
        <w:rPr>
          <w:bCs/>
        </w:rPr>
      </w:pPr>
    </w:p>
    <w:p w14:paraId="6EE01140" w14:textId="2502BA7D" w:rsidR="00BB7670" w:rsidRDefault="00BB7670" w:rsidP="004C29C7">
      <w:pPr>
        <w:pStyle w:val="ListParagraph"/>
        <w:spacing w:line="360" w:lineRule="auto"/>
        <w:rPr>
          <w:bCs/>
        </w:rPr>
      </w:pPr>
    </w:p>
    <w:p w14:paraId="74B91929" w14:textId="7C072C3B" w:rsidR="00BB7670" w:rsidRDefault="00BB7670" w:rsidP="004C29C7">
      <w:pPr>
        <w:pStyle w:val="ListParagraph"/>
        <w:spacing w:line="360" w:lineRule="auto"/>
        <w:rPr>
          <w:bCs/>
        </w:rPr>
      </w:pPr>
    </w:p>
    <w:p w14:paraId="3A38DAD4" w14:textId="322FD98C" w:rsidR="00BB7670" w:rsidRDefault="00BB7670" w:rsidP="004C29C7">
      <w:pPr>
        <w:pStyle w:val="ListParagraph"/>
        <w:spacing w:line="360" w:lineRule="auto"/>
        <w:rPr>
          <w:bCs/>
        </w:rPr>
      </w:pPr>
    </w:p>
    <w:p w14:paraId="70B9A43A" w14:textId="1CDE3324" w:rsidR="00BB7670" w:rsidRDefault="00BB7670" w:rsidP="004C29C7">
      <w:pPr>
        <w:pStyle w:val="ListParagraph"/>
        <w:spacing w:line="360" w:lineRule="auto"/>
        <w:rPr>
          <w:bCs/>
        </w:rPr>
      </w:pPr>
    </w:p>
    <w:p w14:paraId="135CBF7A" w14:textId="682A652A" w:rsidR="00BB7670" w:rsidRDefault="00BB7670" w:rsidP="004C29C7">
      <w:pPr>
        <w:pStyle w:val="ListParagraph"/>
        <w:spacing w:line="360" w:lineRule="auto"/>
        <w:rPr>
          <w:bCs/>
        </w:rPr>
      </w:pPr>
    </w:p>
    <w:p w14:paraId="3D77DECA" w14:textId="3AAABFC1" w:rsidR="00BB7670" w:rsidRDefault="00BB7670" w:rsidP="004C29C7">
      <w:pPr>
        <w:pStyle w:val="ListParagraph"/>
        <w:spacing w:line="360" w:lineRule="auto"/>
        <w:rPr>
          <w:bCs/>
        </w:rPr>
      </w:pPr>
    </w:p>
    <w:p w14:paraId="438B16D2" w14:textId="49F7499C" w:rsidR="00BB7670" w:rsidRDefault="00BB7670" w:rsidP="004C29C7">
      <w:pPr>
        <w:pStyle w:val="ListParagraph"/>
        <w:spacing w:line="360" w:lineRule="auto"/>
        <w:rPr>
          <w:bCs/>
        </w:rPr>
      </w:pPr>
    </w:p>
    <w:p w14:paraId="2ECFBEEA" w14:textId="72DBD74B" w:rsidR="00BB7670" w:rsidRDefault="00BB7670" w:rsidP="004C29C7">
      <w:pPr>
        <w:pStyle w:val="ListParagraph"/>
        <w:spacing w:line="360" w:lineRule="auto"/>
        <w:rPr>
          <w:bCs/>
        </w:rPr>
      </w:pPr>
    </w:p>
    <w:p w14:paraId="76DF529A" w14:textId="7070CF9C" w:rsidR="00BB7670" w:rsidRDefault="00BB7670" w:rsidP="004C29C7">
      <w:pPr>
        <w:pStyle w:val="ListParagraph"/>
        <w:spacing w:line="360" w:lineRule="auto"/>
        <w:rPr>
          <w:bCs/>
        </w:rPr>
      </w:pPr>
    </w:p>
    <w:p w14:paraId="32D982A4" w14:textId="5D75A7DE" w:rsidR="00BB7670" w:rsidRDefault="00BB7670" w:rsidP="004C29C7">
      <w:pPr>
        <w:pStyle w:val="ListParagraph"/>
        <w:spacing w:line="360" w:lineRule="auto"/>
        <w:rPr>
          <w:bCs/>
        </w:rPr>
      </w:pPr>
    </w:p>
    <w:p w14:paraId="05B5C4C5" w14:textId="294A7A3B" w:rsidR="00BB7670" w:rsidRDefault="00BB7670" w:rsidP="004C29C7">
      <w:pPr>
        <w:pStyle w:val="ListParagraph"/>
        <w:spacing w:line="360" w:lineRule="auto"/>
        <w:rPr>
          <w:bCs/>
        </w:rPr>
      </w:pPr>
    </w:p>
    <w:p w14:paraId="293FF9E9" w14:textId="16631645" w:rsidR="00BB7670" w:rsidRDefault="00BB7670" w:rsidP="004C29C7">
      <w:pPr>
        <w:pStyle w:val="ListParagraph"/>
        <w:spacing w:line="360" w:lineRule="auto"/>
        <w:rPr>
          <w:bCs/>
        </w:rPr>
      </w:pPr>
    </w:p>
    <w:p w14:paraId="725A1880" w14:textId="056AD2A0" w:rsidR="00BB7670" w:rsidRDefault="00BB7670" w:rsidP="004C29C7">
      <w:pPr>
        <w:pStyle w:val="ListParagraph"/>
        <w:spacing w:line="360" w:lineRule="auto"/>
        <w:rPr>
          <w:bCs/>
        </w:rPr>
      </w:pPr>
    </w:p>
    <w:p w14:paraId="6E1EFBCB" w14:textId="35AE9960" w:rsidR="00BB7670" w:rsidRDefault="00BB7670" w:rsidP="004C29C7">
      <w:pPr>
        <w:pStyle w:val="ListParagraph"/>
        <w:spacing w:line="360" w:lineRule="auto"/>
        <w:rPr>
          <w:bCs/>
        </w:rPr>
      </w:pPr>
    </w:p>
    <w:p w14:paraId="063ED0D2" w14:textId="32DDACB5" w:rsidR="00BB7670" w:rsidRDefault="00BB7670" w:rsidP="004C29C7">
      <w:pPr>
        <w:pStyle w:val="ListParagraph"/>
        <w:spacing w:line="360" w:lineRule="auto"/>
        <w:rPr>
          <w:bCs/>
        </w:rPr>
      </w:pPr>
    </w:p>
    <w:p w14:paraId="2441AC34" w14:textId="0678021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4F4CC80" w14:textId="7E56216A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94CD452" w14:textId="237A2E8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1579144" w14:textId="376C953A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BA59C66" w14:textId="7B6DD61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FBAEC73" w14:textId="010DC55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8580149" w14:textId="3335F1DD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78C6DEF" w14:textId="21624653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230ADE0" w14:textId="308B4E68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B4BB210" w14:textId="51FAF830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4102454" w14:textId="1A4E6AA8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D5E7517" w14:textId="3BBEC6D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0DE73D5" w14:textId="110E6A6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115AC57" w14:textId="67817027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BB86D65" w14:textId="1D49A4B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D41D9FA" w14:textId="52541433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E97D432" w14:textId="21B4830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51400A9" w14:textId="0B6A07B3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DB60942" w14:textId="4B8E21C3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6B20830" w14:textId="16F0E4D1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286F56D" w14:textId="7E8225B8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1208324" w14:textId="0753E0EF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7E8F72F" w14:textId="7F5F8F0D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FFFE2C8" w14:textId="66ABCC4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7C88D6B" w14:textId="13E6229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ECA5AE3" w14:textId="340DBAB7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DC0C8E3" w14:textId="37E76E1A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477B9C8" w14:textId="401EFB6F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FA099A0" w14:textId="4F329A31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352286F" w14:textId="61E613F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29915A4" w14:textId="55E01AC8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11703B35" w14:textId="199C1DD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1531CD26" w14:textId="3297F0F0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A0301A1" w14:textId="30623A2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35ED57F" w14:textId="28313A5C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398B15E" w14:textId="13D923BD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C3CD32B" w14:textId="147DD35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A228036" w14:textId="589D60E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89B23C2" w14:textId="62B798E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38719E13" w14:textId="79CA15A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50A680E" w14:textId="3B46AD5D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110FD6F" w14:textId="63D762C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8F4D211" w14:textId="432BC05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07EFEF0" w14:textId="2306E02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9D317E2" w14:textId="12480FE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1970E7F" w14:textId="4B14087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A95671D" w14:textId="30A1B1F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635B9FB" w14:textId="162CBD2F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D62763C" w14:textId="555EC48C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FA70627" w14:textId="35A3D11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8997822" w14:textId="62A29833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12B5D34B" w14:textId="647793E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A71CC79" w14:textId="5ABE29B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C52BFDF" w14:textId="1D97B3E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FDDF30B" w14:textId="60C1E16F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8F24382" w14:textId="5114801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1A8285C4" w14:textId="1C526568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008F8E9" w14:textId="1341C9F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DEE52A9" w14:textId="1AE60B3E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64A07F1" w14:textId="611F67CA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CDD95EA" w14:textId="2BCCEA3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9F2BCF8" w14:textId="6048509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1493455" w14:textId="00697B8C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9B55517" w14:textId="6C8E4C2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A0BE1D0" w14:textId="24E2AF39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768DC33" w14:textId="7CD456BB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9104BB3" w14:textId="0135175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CCCAA62" w14:textId="02B16CA4" w:rsidR="00BB7670" w:rsidDel="00155377" w:rsidRDefault="00BB7670" w:rsidP="004C29C7">
      <w:pPr>
        <w:pStyle w:val="ListParagraph"/>
        <w:spacing w:line="360" w:lineRule="auto"/>
        <w:rPr>
          <w:del w:id="1" w:author="Rohit S" w:date="2021-05-23T22:31:00Z"/>
          <w:b/>
          <w:bCs/>
          <w:sz w:val="36"/>
          <w:szCs w:val="36"/>
        </w:rPr>
      </w:pPr>
    </w:p>
    <w:p w14:paraId="6BA171F8" w14:textId="2B9E1F3F" w:rsidR="00BB7670" w:rsidRPr="00155377" w:rsidRDefault="00BB7670" w:rsidP="00155377">
      <w:pPr>
        <w:spacing w:line="360" w:lineRule="auto"/>
        <w:rPr>
          <w:b/>
          <w:bCs/>
          <w:sz w:val="36"/>
          <w:szCs w:val="36"/>
        </w:rPr>
      </w:pPr>
    </w:p>
    <w:p w14:paraId="6C2190DF" w14:textId="5EBFA4CF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9228551" w14:textId="3C6178C0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2622F33" w14:textId="0BB97C04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5D759AE" w14:textId="119849D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1A5554EF" w14:textId="56A82585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0BB45136" w14:textId="1F9C3BB1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47AABC2F" w14:textId="7C022A77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5D8D75F8" w14:textId="16F39CEA" w:rsidR="00BB7670" w:rsidRPr="00155377" w:rsidRDefault="00BB7670" w:rsidP="00155377">
      <w:pPr>
        <w:spacing w:line="360" w:lineRule="auto"/>
        <w:rPr>
          <w:b/>
          <w:bCs/>
          <w:sz w:val="36"/>
          <w:szCs w:val="36"/>
        </w:rPr>
      </w:pPr>
    </w:p>
    <w:p w14:paraId="1AD76D1D" w14:textId="5581BC8A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D2ACD27" w14:textId="1E0D34E6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7BB32C66" w14:textId="23BB44E2" w:rsidR="00BB7670" w:rsidRDefault="00BB7670" w:rsidP="004C29C7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224F4BD0" w14:textId="18197CB7" w:rsidR="00BB7670" w:rsidRPr="008C4038" w:rsidRDefault="00BB7670" w:rsidP="008C4038">
      <w:pPr>
        <w:spacing w:line="360" w:lineRule="auto"/>
        <w:rPr>
          <w:bCs/>
        </w:rPr>
      </w:pPr>
    </w:p>
    <w:sectPr w:rsidR="00BB7670" w:rsidRPr="008C4038" w:rsidSect="0026084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2F92" w14:textId="77777777" w:rsidR="00375DB4" w:rsidRDefault="00375DB4">
      <w:r>
        <w:separator/>
      </w:r>
    </w:p>
  </w:endnote>
  <w:endnote w:type="continuationSeparator" w:id="0">
    <w:p w14:paraId="0D684E2A" w14:textId="77777777" w:rsidR="00375DB4" w:rsidRDefault="0037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23626" w14:paraId="082064AB" w14:textId="77777777" w:rsidTr="40C23626">
      <w:tc>
        <w:tcPr>
          <w:tcW w:w="3005" w:type="dxa"/>
        </w:tcPr>
        <w:p w14:paraId="45E601E2" w14:textId="641C6B53" w:rsidR="40C23626" w:rsidRDefault="40C23626" w:rsidP="40C23626">
          <w:pPr>
            <w:pStyle w:val="Header"/>
            <w:ind w:left="-115"/>
          </w:pPr>
        </w:p>
      </w:tc>
      <w:tc>
        <w:tcPr>
          <w:tcW w:w="3005" w:type="dxa"/>
        </w:tcPr>
        <w:p w14:paraId="7571379B" w14:textId="1D67E46A" w:rsidR="40C23626" w:rsidRDefault="40C23626" w:rsidP="40C23626">
          <w:pPr>
            <w:pStyle w:val="Header"/>
            <w:jc w:val="center"/>
          </w:pPr>
        </w:p>
      </w:tc>
      <w:tc>
        <w:tcPr>
          <w:tcW w:w="3005" w:type="dxa"/>
        </w:tcPr>
        <w:p w14:paraId="2D0053F3" w14:textId="62B93D0D" w:rsidR="40C23626" w:rsidRDefault="40C23626" w:rsidP="40C23626">
          <w:pPr>
            <w:pStyle w:val="Header"/>
            <w:ind w:right="-115"/>
            <w:jc w:val="right"/>
          </w:pPr>
        </w:p>
      </w:tc>
    </w:tr>
  </w:tbl>
  <w:p w14:paraId="71943E80" w14:textId="17094E6C" w:rsidR="40C23626" w:rsidRDefault="40C23626" w:rsidP="40C23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68EE" w14:textId="77777777" w:rsidR="00375DB4" w:rsidRDefault="00375DB4">
      <w:r>
        <w:separator/>
      </w:r>
    </w:p>
  </w:footnote>
  <w:footnote w:type="continuationSeparator" w:id="0">
    <w:p w14:paraId="791D55D9" w14:textId="77777777" w:rsidR="00375DB4" w:rsidRDefault="00375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23626" w14:paraId="70258C51" w14:textId="77777777" w:rsidTr="40C23626">
      <w:tc>
        <w:tcPr>
          <w:tcW w:w="3005" w:type="dxa"/>
        </w:tcPr>
        <w:p w14:paraId="67D3E04C" w14:textId="1D2DA416" w:rsidR="40C23626" w:rsidRDefault="40C23626" w:rsidP="40C23626">
          <w:pPr>
            <w:pStyle w:val="Header"/>
            <w:ind w:left="-115"/>
          </w:pPr>
        </w:p>
      </w:tc>
      <w:tc>
        <w:tcPr>
          <w:tcW w:w="3005" w:type="dxa"/>
        </w:tcPr>
        <w:p w14:paraId="3ACD163A" w14:textId="5C436CBB" w:rsidR="40C23626" w:rsidRDefault="40C23626" w:rsidP="40C23626">
          <w:pPr>
            <w:pStyle w:val="Header"/>
            <w:jc w:val="center"/>
          </w:pPr>
        </w:p>
      </w:tc>
      <w:tc>
        <w:tcPr>
          <w:tcW w:w="3005" w:type="dxa"/>
        </w:tcPr>
        <w:p w14:paraId="6465191C" w14:textId="5884B115" w:rsidR="40C23626" w:rsidRDefault="40C23626" w:rsidP="40C23626">
          <w:pPr>
            <w:pStyle w:val="Header"/>
            <w:ind w:right="-115"/>
            <w:jc w:val="right"/>
          </w:pPr>
        </w:p>
      </w:tc>
    </w:tr>
  </w:tbl>
  <w:p w14:paraId="6637B53D" w14:textId="61AE934F" w:rsidR="40C23626" w:rsidRDefault="40C23626" w:rsidP="40C23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9D4"/>
    <w:multiLevelType w:val="hybridMultilevel"/>
    <w:tmpl w:val="4814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E59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6384"/>
    <w:multiLevelType w:val="hybridMultilevel"/>
    <w:tmpl w:val="255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71892"/>
    <w:multiLevelType w:val="hybridMultilevel"/>
    <w:tmpl w:val="79124AC2"/>
    <w:lvl w:ilvl="0" w:tplc="EEE2E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15A87"/>
    <w:multiLevelType w:val="hybridMultilevel"/>
    <w:tmpl w:val="7B2CC764"/>
    <w:lvl w:ilvl="0" w:tplc="EEE2E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E2A2B"/>
    <w:multiLevelType w:val="hybridMultilevel"/>
    <w:tmpl w:val="5E1850C2"/>
    <w:lvl w:ilvl="0" w:tplc="8BC80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E17BF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24803"/>
    <w:multiLevelType w:val="hybridMultilevel"/>
    <w:tmpl w:val="5124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F2111"/>
    <w:multiLevelType w:val="hybridMultilevel"/>
    <w:tmpl w:val="949A6FA2"/>
    <w:lvl w:ilvl="0" w:tplc="95460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470F6"/>
    <w:multiLevelType w:val="multilevel"/>
    <w:tmpl w:val="E02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195E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232F"/>
    <w:multiLevelType w:val="hybridMultilevel"/>
    <w:tmpl w:val="36AA845C"/>
    <w:lvl w:ilvl="0" w:tplc="EEE2E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0D4634"/>
    <w:multiLevelType w:val="hybridMultilevel"/>
    <w:tmpl w:val="5124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34F3D"/>
    <w:multiLevelType w:val="hybridMultilevel"/>
    <w:tmpl w:val="8F38F600"/>
    <w:lvl w:ilvl="0" w:tplc="3B42D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DE4CD4"/>
    <w:multiLevelType w:val="multilevel"/>
    <w:tmpl w:val="39F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0358D"/>
    <w:multiLevelType w:val="hybridMultilevel"/>
    <w:tmpl w:val="16A6636C"/>
    <w:lvl w:ilvl="0" w:tplc="199E4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625EA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513C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31BBB"/>
    <w:multiLevelType w:val="hybridMultilevel"/>
    <w:tmpl w:val="5E0A0720"/>
    <w:lvl w:ilvl="0" w:tplc="6308C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0378EA"/>
    <w:multiLevelType w:val="hybridMultilevel"/>
    <w:tmpl w:val="79124AC2"/>
    <w:lvl w:ilvl="0" w:tplc="EEE2E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04F7F"/>
    <w:multiLevelType w:val="hybridMultilevel"/>
    <w:tmpl w:val="5124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B3875"/>
    <w:multiLevelType w:val="hybridMultilevel"/>
    <w:tmpl w:val="678CD1CC"/>
    <w:lvl w:ilvl="0" w:tplc="EEE2E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394D84"/>
    <w:multiLevelType w:val="hybridMultilevel"/>
    <w:tmpl w:val="255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4070C"/>
    <w:multiLevelType w:val="hybridMultilevel"/>
    <w:tmpl w:val="591045D8"/>
    <w:lvl w:ilvl="0" w:tplc="81FAC61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B42499"/>
    <w:multiLevelType w:val="hybridMultilevel"/>
    <w:tmpl w:val="42A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C6C60"/>
    <w:multiLevelType w:val="hybridMultilevel"/>
    <w:tmpl w:val="5124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309E0"/>
    <w:multiLevelType w:val="hybridMultilevel"/>
    <w:tmpl w:val="4814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B655F"/>
    <w:multiLevelType w:val="multilevel"/>
    <w:tmpl w:val="53F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"/>
  </w:num>
  <w:num w:numId="4">
    <w:abstractNumId w:val="10"/>
  </w:num>
  <w:num w:numId="5">
    <w:abstractNumId w:val="16"/>
  </w:num>
  <w:num w:numId="6">
    <w:abstractNumId w:val="6"/>
  </w:num>
  <w:num w:numId="7">
    <w:abstractNumId w:val="20"/>
  </w:num>
  <w:num w:numId="8">
    <w:abstractNumId w:val="12"/>
  </w:num>
  <w:num w:numId="9">
    <w:abstractNumId w:val="7"/>
  </w:num>
  <w:num w:numId="10">
    <w:abstractNumId w:val="25"/>
  </w:num>
  <w:num w:numId="11">
    <w:abstractNumId w:val="2"/>
  </w:num>
  <w:num w:numId="12">
    <w:abstractNumId w:val="5"/>
  </w:num>
  <w:num w:numId="13">
    <w:abstractNumId w:val="23"/>
  </w:num>
  <w:num w:numId="14">
    <w:abstractNumId w:val="19"/>
  </w:num>
  <w:num w:numId="15">
    <w:abstractNumId w:val="3"/>
  </w:num>
  <w:num w:numId="16">
    <w:abstractNumId w:val="4"/>
  </w:num>
  <w:num w:numId="17">
    <w:abstractNumId w:val="21"/>
  </w:num>
  <w:num w:numId="18">
    <w:abstractNumId w:val="11"/>
  </w:num>
  <w:num w:numId="19">
    <w:abstractNumId w:val="15"/>
  </w:num>
  <w:num w:numId="20">
    <w:abstractNumId w:val="8"/>
  </w:num>
  <w:num w:numId="21">
    <w:abstractNumId w:val="18"/>
  </w:num>
  <w:num w:numId="22">
    <w:abstractNumId w:val="0"/>
  </w:num>
  <w:num w:numId="23">
    <w:abstractNumId w:val="22"/>
  </w:num>
  <w:num w:numId="24">
    <w:abstractNumId w:val="26"/>
  </w:num>
  <w:num w:numId="25">
    <w:abstractNumId w:val="13"/>
  </w:num>
  <w:num w:numId="26">
    <w:abstractNumId w:val="14"/>
  </w:num>
  <w:num w:numId="27">
    <w:abstractNumId w:val="27"/>
  </w:num>
  <w:num w:numId="28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hit S">
    <w15:presenceInfo w15:providerId="None" w15:userId="Rohit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zNDI3Mja3NDA2MzNQ0lEKTi0uzszPAykwrAUAPwPzlCwAAAA="/>
  </w:docVars>
  <w:rsids>
    <w:rsidRoot w:val="003F75FC"/>
    <w:rsid w:val="0000042C"/>
    <w:rsid w:val="00007674"/>
    <w:rsid w:val="00007863"/>
    <w:rsid w:val="00007AC2"/>
    <w:rsid w:val="000124AF"/>
    <w:rsid w:val="00020361"/>
    <w:rsid w:val="000222EB"/>
    <w:rsid w:val="000258B0"/>
    <w:rsid w:val="000324F2"/>
    <w:rsid w:val="00035676"/>
    <w:rsid w:val="00045C13"/>
    <w:rsid w:val="00061D91"/>
    <w:rsid w:val="000651A0"/>
    <w:rsid w:val="00073E4F"/>
    <w:rsid w:val="00074F3E"/>
    <w:rsid w:val="00081496"/>
    <w:rsid w:val="00090FAA"/>
    <w:rsid w:val="00091FAB"/>
    <w:rsid w:val="00092E8C"/>
    <w:rsid w:val="000930DF"/>
    <w:rsid w:val="000A00AE"/>
    <w:rsid w:val="000A0189"/>
    <w:rsid w:val="000A10C7"/>
    <w:rsid w:val="000A3446"/>
    <w:rsid w:val="000A4A3B"/>
    <w:rsid w:val="000A6831"/>
    <w:rsid w:val="000B27CB"/>
    <w:rsid w:val="000D4233"/>
    <w:rsid w:val="000D5F6C"/>
    <w:rsid w:val="000E2E15"/>
    <w:rsid w:val="000E40C0"/>
    <w:rsid w:val="000E4A91"/>
    <w:rsid w:val="000E58BC"/>
    <w:rsid w:val="000F7021"/>
    <w:rsid w:val="00113A2D"/>
    <w:rsid w:val="00114946"/>
    <w:rsid w:val="00116A60"/>
    <w:rsid w:val="001174E5"/>
    <w:rsid w:val="001175C4"/>
    <w:rsid w:val="00121DE5"/>
    <w:rsid w:val="00124974"/>
    <w:rsid w:val="00125032"/>
    <w:rsid w:val="00126BDC"/>
    <w:rsid w:val="00131DBA"/>
    <w:rsid w:val="00133023"/>
    <w:rsid w:val="00134A5F"/>
    <w:rsid w:val="00136F70"/>
    <w:rsid w:val="001404A8"/>
    <w:rsid w:val="00141AFA"/>
    <w:rsid w:val="0014539B"/>
    <w:rsid w:val="0014732B"/>
    <w:rsid w:val="00151144"/>
    <w:rsid w:val="00152F10"/>
    <w:rsid w:val="00155377"/>
    <w:rsid w:val="00161C96"/>
    <w:rsid w:val="001653B8"/>
    <w:rsid w:val="00174705"/>
    <w:rsid w:val="00181265"/>
    <w:rsid w:val="00185711"/>
    <w:rsid w:val="00186C8E"/>
    <w:rsid w:val="00191D54"/>
    <w:rsid w:val="00192DC3"/>
    <w:rsid w:val="00193BD5"/>
    <w:rsid w:val="001963FE"/>
    <w:rsid w:val="001B2003"/>
    <w:rsid w:val="001B3BFA"/>
    <w:rsid w:val="001B793A"/>
    <w:rsid w:val="001C04D9"/>
    <w:rsid w:val="001C286A"/>
    <w:rsid w:val="001D0B3A"/>
    <w:rsid w:val="001D290C"/>
    <w:rsid w:val="001D5C54"/>
    <w:rsid w:val="001E0E52"/>
    <w:rsid w:val="001F518C"/>
    <w:rsid w:val="001F7632"/>
    <w:rsid w:val="0020540D"/>
    <w:rsid w:val="0021033C"/>
    <w:rsid w:val="00215E76"/>
    <w:rsid w:val="0022333B"/>
    <w:rsid w:val="00225E0A"/>
    <w:rsid w:val="002274BB"/>
    <w:rsid w:val="00231AA1"/>
    <w:rsid w:val="00242D5D"/>
    <w:rsid w:val="0024456A"/>
    <w:rsid w:val="00244F7F"/>
    <w:rsid w:val="002514C1"/>
    <w:rsid w:val="00253FC6"/>
    <w:rsid w:val="00254947"/>
    <w:rsid w:val="00260848"/>
    <w:rsid w:val="00264F20"/>
    <w:rsid w:val="00265194"/>
    <w:rsid w:val="00267774"/>
    <w:rsid w:val="0027036A"/>
    <w:rsid w:val="002733FB"/>
    <w:rsid w:val="00274185"/>
    <w:rsid w:val="00275241"/>
    <w:rsid w:val="00275EF6"/>
    <w:rsid w:val="002810E9"/>
    <w:rsid w:val="00282D72"/>
    <w:rsid w:val="00285147"/>
    <w:rsid w:val="00292309"/>
    <w:rsid w:val="00292FE9"/>
    <w:rsid w:val="00297F7A"/>
    <w:rsid w:val="002A286B"/>
    <w:rsid w:val="002A4F53"/>
    <w:rsid w:val="002A68C0"/>
    <w:rsid w:val="002A6AFF"/>
    <w:rsid w:val="002B0909"/>
    <w:rsid w:val="002B3AF4"/>
    <w:rsid w:val="002B3E83"/>
    <w:rsid w:val="002B647C"/>
    <w:rsid w:val="002C00DA"/>
    <w:rsid w:val="002C1534"/>
    <w:rsid w:val="002C2077"/>
    <w:rsid w:val="002C2164"/>
    <w:rsid w:val="002C574B"/>
    <w:rsid w:val="002D7E0D"/>
    <w:rsid w:val="002E5B39"/>
    <w:rsid w:val="002E7F7C"/>
    <w:rsid w:val="002F28BD"/>
    <w:rsid w:val="002F29A6"/>
    <w:rsid w:val="00301644"/>
    <w:rsid w:val="00304946"/>
    <w:rsid w:val="00305C1E"/>
    <w:rsid w:val="003228B5"/>
    <w:rsid w:val="003277AC"/>
    <w:rsid w:val="003313D5"/>
    <w:rsid w:val="00332E74"/>
    <w:rsid w:val="00333F61"/>
    <w:rsid w:val="0033552A"/>
    <w:rsid w:val="00335DA1"/>
    <w:rsid w:val="00340830"/>
    <w:rsid w:val="00343FAC"/>
    <w:rsid w:val="0036100A"/>
    <w:rsid w:val="003652C6"/>
    <w:rsid w:val="00365348"/>
    <w:rsid w:val="00365A56"/>
    <w:rsid w:val="00371524"/>
    <w:rsid w:val="00375DB4"/>
    <w:rsid w:val="003877E4"/>
    <w:rsid w:val="00394C88"/>
    <w:rsid w:val="003A343A"/>
    <w:rsid w:val="003A6B30"/>
    <w:rsid w:val="003B72B5"/>
    <w:rsid w:val="003B7BAA"/>
    <w:rsid w:val="003C1AC1"/>
    <w:rsid w:val="003C4D40"/>
    <w:rsid w:val="003E2BFD"/>
    <w:rsid w:val="003E6366"/>
    <w:rsid w:val="003F75FC"/>
    <w:rsid w:val="00400EB7"/>
    <w:rsid w:val="00401CA1"/>
    <w:rsid w:val="0040231E"/>
    <w:rsid w:val="004067BF"/>
    <w:rsid w:val="00413AF4"/>
    <w:rsid w:val="00415801"/>
    <w:rsid w:val="00417B31"/>
    <w:rsid w:val="00420EBD"/>
    <w:rsid w:val="00423B7A"/>
    <w:rsid w:val="00425859"/>
    <w:rsid w:val="004331CD"/>
    <w:rsid w:val="00437616"/>
    <w:rsid w:val="00440224"/>
    <w:rsid w:val="004407FE"/>
    <w:rsid w:val="004416FB"/>
    <w:rsid w:val="00442FCD"/>
    <w:rsid w:val="00445B03"/>
    <w:rsid w:val="004473A9"/>
    <w:rsid w:val="0045059A"/>
    <w:rsid w:val="00452E10"/>
    <w:rsid w:val="00454570"/>
    <w:rsid w:val="004602EA"/>
    <w:rsid w:val="004625CA"/>
    <w:rsid w:val="00465D73"/>
    <w:rsid w:val="00466C3D"/>
    <w:rsid w:val="00475CA7"/>
    <w:rsid w:val="00481AB1"/>
    <w:rsid w:val="004856EC"/>
    <w:rsid w:val="00495FAA"/>
    <w:rsid w:val="004A2656"/>
    <w:rsid w:val="004A50E6"/>
    <w:rsid w:val="004A7A95"/>
    <w:rsid w:val="004B04FD"/>
    <w:rsid w:val="004B6E6F"/>
    <w:rsid w:val="004C0DD7"/>
    <w:rsid w:val="004C1CD0"/>
    <w:rsid w:val="004C29C7"/>
    <w:rsid w:val="004C348E"/>
    <w:rsid w:val="004C475D"/>
    <w:rsid w:val="004D0005"/>
    <w:rsid w:val="004E0282"/>
    <w:rsid w:val="004E136F"/>
    <w:rsid w:val="004E368C"/>
    <w:rsid w:val="004E48EF"/>
    <w:rsid w:val="004F0732"/>
    <w:rsid w:val="004F3281"/>
    <w:rsid w:val="005041C6"/>
    <w:rsid w:val="005048FB"/>
    <w:rsid w:val="00512DAF"/>
    <w:rsid w:val="00514301"/>
    <w:rsid w:val="005151D1"/>
    <w:rsid w:val="00520493"/>
    <w:rsid w:val="00520B16"/>
    <w:rsid w:val="00522D61"/>
    <w:rsid w:val="005315FE"/>
    <w:rsid w:val="00533CAA"/>
    <w:rsid w:val="0053545A"/>
    <w:rsid w:val="005355DD"/>
    <w:rsid w:val="005421AB"/>
    <w:rsid w:val="00543807"/>
    <w:rsid w:val="00547AED"/>
    <w:rsid w:val="00550FDE"/>
    <w:rsid w:val="00552179"/>
    <w:rsid w:val="00553D49"/>
    <w:rsid w:val="00564CD7"/>
    <w:rsid w:val="00574D82"/>
    <w:rsid w:val="005777E1"/>
    <w:rsid w:val="005812E5"/>
    <w:rsid w:val="0059471B"/>
    <w:rsid w:val="00595309"/>
    <w:rsid w:val="005A184E"/>
    <w:rsid w:val="005A78E7"/>
    <w:rsid w:val="005B56A4"/>
    <w:rsid w:val="005B788F"/>
    <w:rsid w:val="005C28E5"/>
    <w:rsid w:val="005C740D"/>
    <w:rsid w:val="005D159A"/>
    <w:rsid w:val="005D46DB"/>
    <w:rsid w:val="005D778B"/>
    <w:rsid w:val="005E12E6"/>
    <w:rsid w:val="005E2E88"/>
    <w:rsid w:val="005E31B0"/>
    <w:rsid w:val="005E68DD"/>
    <w:rsid w:val="005F14D8"/>
    <w:rsid w:val="005F746D"/>
    <w:rsid w:val="00606F3D"/>
    <w:rsid w:val="00607A1D"/>
    <w:rsid w:val="00607DA8"/>
    <w:rsid w:val="00614EF6"/>
    <w:rsid w:val="00616B0E"/>
    <w:rsid w:val="0062054D"/>
    <w:rsid w:val="00623B23"/>
    <w:rsid w:val="006279E1"/>
    <w:rsid w:val="006352A5"/>
    <w:rsid w:val="00636E88"/>
    <w:rsid w:val="00655FA2"/>
    <w:rsid w:val="00673DE8"/>
    <w:rsid w:val="006745C7"/>
    <w:rsid w:val="00675192"/>
    <w:rsid w:val="00687863"/>
    <w:rsid w:val="00691ACC"/>
    <w:rsid w:val="006959B6"/>
    <w:rsid w:val="00697FE5"/>
    <w:rsid w:val="006A1E21"/>
    <w:rsid w:val="006A1E53"/>
    <w:rsid w:val="006A5497"/>
    <w:rsid w:val="006A55D4"/>
    <w:rsid w:val="006B5193"/>
    <w:rsid w:val="006C274F"/>
    <w:rsid w:val="006C3A94"/>
    <w:rsid w:val="006C54CC"/>
    <w:rsid w:val="006D34D8"/>
    <w:rsid w:val="006E31D6"/>
    <w:rsid w:val="006E44B2"/>
    <w:rsid w:val="006F006C"/>
    <w:rsid w:val="006F2C73"/>
    <w:rsid w:val="00700AFC"/>
    <w:rsid w:val="007033B5"/>
    <w:rsid w:val="00703AA6"/>
    <w:rsid w:val="007042E5"/>
    <w:rsid w:val="007063D3"/>
    <w:rsid w:val="00707F63"/>
    <w:rsid w:val="00713272"/>
    <w:rsid w:val="00713829"/>
    <w:rsid w:val="00714BC0"/>
    <w:rsid w:val="007167BE"/>
    <w:rsid w:val="00727884"/>
    <w:rsid w:val="007318DC"/>
    <w:rsid w:val="0073461D"/>
    <w:rsid w:val="00740D36"/>
    <w:rsid w:val="00742154"/>
    <w:rsid w:val="00744CBB"/>
    <w:rsid w:val="007534BD"/>
    <w:rsid w:val="007622C5"/>
    <w:rsid w:val="00762320"/>
    <w:rsid w:val="00762A67"/>
    <w:rsid w:val="00770340"/>
    <w:rsid w:val="00785B2E"/>
    <w:rsid w:val="00794660"/>
    <w:rsid w:val="007B1410"/>
    <w:rsid w:val="007B52A3"/>
    <w:rsid w:val="007C04E5"/>
    <w:rsid w:val="007C7817"/>
    <w:rsid w:val="007D1192"/>
    <w:rsid w:val="007E0140"/>
    <w:rsid w:val="007E1438"/>
    <w:rsid w:val="007E3933"/>
    <w:rsid w:val="007E46F0"/>
    <w:rsid w:val="007E48A2"/>
    <w:rsid w:val="007E6C1C"/>
    <w:rsid w:val="007F30EA"/>
    <w:rsid w:val="007F5F56"/>
    <w:rsid w:val="008113BB"/>
    <w:rsid w:val="008130D9"/>
    <w:rsid w:val="0081663D"/>
    <w:rsid w:val="00816779"/>
    <w:rsid w:val="0083250C"/>
    <w:rsid w:val="00834D9C"/>
    <w:rsid w:val="00834E34"/>
    <w:rsid w:val="008376BE"/>
    <w:rsid w:val="00841137"/>
    <w:rsid w:val="0084171D"/>
    <w:rsid w:val="00877FE8"/>
    <w:rsid w:val="00883ADB"/>
    <w:rsid w:val="008854DD"/>
    <w:rsid w:val="00894D0B"/>
    <w:rsid w:val="008A32AB"/>
    <w:rsid w:val="008A3C86"/>
    <w:rsid w:val="008A3FC7"/>
    <w:rsid w:val="008A6528"/>
    <w:rsid w:val="008A6D4A"/>
    <w:rsid w:val="008A7907"/>
    <w:rsid w:val="008B3AA7"/>
    <w:rsid w:val="008C22B9"/>
    <w:rsid w:val="008C247B"/>
    <w:rsid w:val="008C35DB"/>
    <w:rsid w:val="008C3C39"/>
    <w:rsid w:val="008C4038"/>
    <w:rsid w:val="008D0B02"/>
    <w:rsid w:val="008D1715"/>
    <w:rsid w:val="008D179C"/>
    <w:rsid w:val="008D2D88"/>
    <w:rsid w:val="008D75AF"/>
    <w:rsid w:val="008E6997"/>
    <w:rsid w:val="008F4A34"/>
    <w:rsid w:val="008F4ABC"/>
    <w:rsid w:val="009034F5"/>
    <w:rsid w:val="00907D50"/>
    <w:rsid w:val="00920139"/>
    <w:rsid w:val="0092064D"/>
    <w:rsid w:val="00934D08"/>
    <w:rsid w:val="009455CE"/>
    <w:rsid w:val="00955269"/>
    <w:rsid w:val="00957901"/>
    <w:rsid w:val="00960579"/>
    <w:rsid w:val="009655AC"/>
    <w:rsid w:val="00967CEF"/>
    <w:rsid w:val="009701AD"/>
    <w:rsid w:val="00970E7B"/>
    <w:rsid w:val="00971705"/>
    <w:rsid w:val="0097460B"/>
    <w:rsid w:val="00975863"/>
    <w:rsid w:val="00975D8C"/>
    <w:rsid w:val="00984556"/>
    <w:rsid w:val="009A30EB"/>
    <w:rsid w:val="009A3BB9"/>
    <w:rsid w:val="009A7482"/>
    <w:rsid w:val="009B1197"/>
    <w:rsid w:val="009B6DE0"/>
    <w:rsid w:val="009C22D9"/>
    <w:rsid w:val="009D0175"/>
    <w:rsid w:val="009D0DF4"/>
    <w:rsid w:val="009F476D"/>
    <w:rsid w:val="009F6A54"/>
    <w:rsid w:val="00A037B8"/>
    <w:rsid w:val="00A1096F"/>
    <w:rsid w:val="00A10A41"/>
    <w:rsid w:val="00A1227D"/>
    <w:rsid w:val="00A142D6"/>
    <w:rsid w:val="00A1658C"/>
    <w:rsid w:val="00A27451"/>
    <w:rsid w:val="00A300A4"/>
    <w:rsid w:val="00A374A4"/>
    <w:rsid w:val="00A3788D"/>
    <w:rsid w:val="00A405C1"/>
    <w:rsid w:val="00A42A48"/>
    <w:rsid w:val="00A474D0"/>
    <w:rsid w:val="00A51897"/>
    <w:rsid w:val="00A57442"/>
    <w:rsid w:val="00A57780"/>
    <w:rsid w:val="00A64CAA"/>
    <w:rsid w:val="00A70C16"/>
    <w:rsid w:val="00A7270A"/>
    <w:rsid w:val="00A72BC9"/>
    <w:rsid w:val="00A730DA"/>
    <w:rsid w:val="00A74FC8"/>
    <w:rsid w:val="00A83B47"/>
    <w:rsid w:val="00A85E4D"/>
    <w:rsid w:val="00A87A11"/>
    <w:rsid w:val="00A91038"/>
    <w:rsid w:val="00A93D55"/>
    <w:rsid w:val="00A96D5F"/>
    <w:rsid w:val="00AA0F4F"/>
    <w:rsid w:val="00AA2EFF"/>
    <w:rsid w:val="00AB1BDD"/>
    <w:rsid w:val="00AB39E1"/>
    <w:rsid w:val="00AB5465"/>
    <w:rsid w:val="00AB6522"/>
    <w:rsid w:val="00AC2794"/>
    <w:rsid w:val="00AC326C"/>
    <w:rsid w:val="00AC3F7F"/>
    <w:rsid w:val="00AC5ABB"/>
    <w:rsid w:val="00AC7EDD"/>
    <w:rsid w:val="00AD48DE"/>
    <w:rsid w:val="00AD5BF8"/>
    <w:rsid w:val="00AE03D6"/>
    <w:rsid w:val="00AE2A03"/>
    <w:rsid w:val="00B01C6C"/>
    <w:rsid w:val="00B0272E"/>
    <w:rsid w:val="00B02D09"/>
    <w:rsid w:val="00B05CC4"/>
    <w:rsid w:val="00B06F07"/>
    <w:rsid w:val="00B11028"/>
    <w:rsid w:val="00B121FE"/>
    <w:rsid w:val="00B237DD"/>
    <w:rsid w:val="00B2596D"/>
    <w:rsid w:val="00B273B6"/>
    <w:rsid w:val="00B3375A"/>
    <w:rsid w:val="00B37EC4"/>
    <w:rsid w:val="00B40982"/>
    <w:rsid w:val="00B41B30"/>
    <w:rsid w:val="00B44849"/>
    <w:rsid w:val="00B45D1E"/>
    <w:rsid w:val="00B56B9D"/>
    <w:rsid w:val="00B63E1F"/>
    <w:rsid w:val="00B67EC6"/>
    <w:rsid w:val="00B70CB0"/>
    <w:rsid w:val="00B73C6C"/>
    <w:rsid w:val="00B74335"/>
    <w:rsid w:val="00B74491"/>
    <w:rsid w:val="00B75FEB"/>
    <w:rsid w:val="00B82BB2"/>
    <w:rsid w:val="00B867B8"/>
    <w:rsid w:val="00B95672"/>
    <w:rsid w:val="00B972F2"/>
    <w:rsid w:val="00BB65F6"/>
    <w:rsid w:val="00BB7670"/>
    <w:rsid w:val="00BC1B17"/>
    <w:rsid w:val="00BC3498"/>
    <w:rsid w:val="00BC3F30"/>
    <w:rsid w:val="00BC47B7"/>
    <w:rsid w:val="00BC4AF1"/>
    <w:rsid w:val="00BE3C3E"/>
    <w:rsid w:val="00BF3D75"/>
    <w:rsid w:val="00BF4D77"/>
    <w:rsid w:val="00C004C4"/>
    <w:rsid w:val="00C135E4"/>
    <w:rsid w:val="00C15730"/>
    <w:rsid w:val="00C2100B"/>
    <w:rsid w:val="00C21696"/>
    <w:rsid w:val="00C22F05"/>
    <w:rsid w:val="00C34F39"/>
    <w:rsid w:val="00C405AB"/>
    <w:rsid w:val="00C40E80"/>
    <w:rsid w:val="00C45B3E"/>
    <w:rsid w:val="00C52361"/>
    <w:rsid w:val="00C53AF5"/>
    <w:rsid w:val="00C55A80"/>
    <w:rsid w:val="00C56466"/>
    <w:rsid w:val="00C60698"/>
    <w:rsid w:val="00C60E51"/>
    <w:rsid w:val="00C62E20"/>
    <w:rsid w:val="00C66221"/>
    <w:rsid w:val="00C66FEC"/>
    <w:rsid w:val="00C831DB"/>
    <w:rsid w:val="00C855DB"/>
    <w:rsid w:val="00C85BF0"/>
    <w:rsid w:val="00C90F31"/>
    <w:rsid w:val="00C92CE4"/>
    <w:rsid w:val="00C95D9A"/>
    <w:rsid w:val="00CA28D1"/>
    <w:rsid w:val="00CA4021"/>
    <w:rsid w:val="00CA56BC"/>
    <w:rsid w:val="00CA5EC6"/>
    <w:rsid w:val="00CB3698"/>
    <w:rsid w:val="00CC2A92"/>
    <w:rsid w:val="00CC30AF"/>
    <w:rsid w:val="00CC3A6D"/>
    <w:rsid w:val="00CC6C22"/>
    <w:rsid w:val="00CC71B1"/>
    <w:rsid w:val="00CC7B56"/>
    <w:rsid w:val="00CC7C71"/>
    <w:rsid w:val="00CD1410"/>
    <w:rsid w:val="00CD7A23"/>
    <w:rsid w:val="00CE0B30"/>
    <w:rsid w:val="00CE534A"/>
    <w:rsid w:val="00CE69C4"/>
    <w:rsid w:val="00CE6CC9"/>
    <w:rsid w:val="00CF1C6F"/>
    <w:rsid w:val="00CF523A"/>
    <w:rsid w:val="00CF5D34"/>
    <w:rsid w:val="00D0044B"/>
    <w:rsid w:val="00D0340D"/>
    <w:rsid w:val="00D2580B"/>
    <w:rsid w:val="00D326DC"/>
    <w:rsid w:val="00D42CB1"/>
    <w:rsid w:val="00D42D10"/>
    <w:rsid w:val="00D43124"/>
    <w:rsid w:val="00D4776D"/>
    <w:rsid w:val="00D54BC1"/>
    <w:rsid w:val="00D55331"/>
    <w:rsid w:val="00D61B12"/>
    <w:rsid w:val="00D6349B"/>
    <w:rsid w:val="00D8349E"/>
    <w:rsid w:val="00D87120"/>
    <w:rsid w:val="00D90B66"/>
    <w:rsid w:val="00DB58D4"/>
    <w:rsid w:val="00DB7546"/>
    <w:rsid w:val="00DB79B9"/>
    <w:rsid w:val="00DD7043"/>
    <w:rsid w:val="00DE5D6E"/>
    <w:rsid w:val="00DF1357"/>
    <w:rsid w:val="00DF4777"/>
    <w:rsid w:val="00E039ED"/>
    <w:rsid w:val="00E1403C"/>
    <w:rsid w:val="00E2288D"/>
    <w:rsid w:val="00E23A24"/>
    <w:rsid w:val="00E25E7B"/>
    <w:rsid w:val="00E42C79"/>
    <w:rsid w:val="00E51129"/>
    <w:rsid w:val="00E535F7"/>
    <w:rsid w:val="00E63344"/>
    <w:rsid w:val="00E64AE0"/>
    <w:rsid w:val="00E67A89"/>
    <w:rsid w:val="00E705B9"/>
    <w:rsid w:val="00E77018"/>
    <w:rsid w:val="00E82C76"/>
    <w:rsid w:val="00E87A44"/>
    <w:rsid w:val="00E92B48"/>
    <w:rsid w:val="00E9411A"/>
    <w:rsid w:val="00EA28C4"/>
    <w:rsid w:val="00EA57B5"/>
    <w:rsid w:val="00EC0EAD"/>
    <w:rsid w:val="00EC2DAC"/>
    <w:rsid w:val="00EC42E3"/>
    <w:rsid w:val="00EC6D90"/>
    <w:rsid w:val="00ED0848"/>
    <w:rsid w:val="00ED0F22"/>
    <w:rsid w:val="00ED5E80"/>
    <w:rsid w:val="00EF421E"/>
    <w:rsid w:val="00EF4E76"/>
    <w:rsid w:val="00EF517B"/>
    <w:rsid w:val="00EF5443"/>
    <w:rsid w:val="00EF54AF"/>
    <w:rsid w:val="00F00C82"/>
    <w:rsid w:val="00F02620"/>
    <w:rsid w:val="00F04CDF"/>
    <w:rsid w:val="00F054FA"/>
    <w:rsid w:val="00F138FB"/>
    <w:rsid w:val="00F23649"/>
    <w:rsid w:val="00F23FF5"/>
    <w:rsid w:val="00F34B8C"/>
    <w:rsid w:val="00F403F8"/>
    <w:rsid w:val="00F4411F"/>
    <w:rsid w:val="00F45746"/>
    <w:rsid w:val="00F54D75"/>
    <w:rsid w:val="00F56480"/>
    <w:rsid w:val="00F616DF"/>
    <w:rsid w:val="00F705E7"/>
    <w:rsid w:val="00F70708"/>
    <w:rsid w:val="00F711AD"/>
    <w:rsid w:val="00F8073F"/>
    <w:rsid w:val="00F827B2"/>
    <w:rsid w:val="00F84524"/>
    <w:rsid w:val="00F85F78"/>
    <w:rsid w:val="00F96024"/>
    <w:rsid w:val="00FB180D"/>
    <w:rsid w:val="00FB4C6A"/>
    <w:rsid w:val="00FC6CF2"/>
    <w:rsid w:val="00FD170C"/>
    <w:rsid w:val="00FD26A7"/>
    <w:rsid w:val="00FD33D5"/>
    <w:rsid w:val="00FD61C6"/>
    <w:rsid w:val="00FF507C"/>
    <w:rsid w:val="0CA5EA41"/>
    <w:rsid w:val="11BDC453"/>
    <w:rsid w:val="40C23626"/>
    <w:rsid w:val="4A8F5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DB270"/>
  <w15:docId w15:val="{8CDA01E8-010E-441F-B564-24DE9D3A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41C6"/>
    <w:rPr>
      <w:sz w:val="24"/>
      <w:szCs w:val="24"/>
    </w:rPr>
  </w:style>
  <w:style w:type="paragraph" w:styleId="Heading1">
    <w:name w:val="heading 1"/>
    <w:basedOn w:val="Normal"/>
    <w:next w:val="Normal"/>
    <w:qFormat/>
    <w:rsid w:val="005041C6"/>
    <w:pPr>
      <w:keepNext/>
      <w:jc w:val="center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041C6"/>
    <w:pPr>
      <w:spacing w:before="120"/>
      <w:jc w:val="both"/>
    </w:pPr>
    <w:rPr>
      <w:rFonts w:ascii="Book Antiqua" w:hAnsi="Book Antiqua"/>
      <w:sz w:val="22"/>
    </w:rPr>
  </w:style>
  <w:style w:type="paragraph" w:styleId="BodyTextIndent">
    <w:name w:val="Body Text Indent"/>
    <w:basedOn w:val="Normal"/>
    <w:rsid w:val="005041C6"/>
    <w:pPr>
      <w:spacing w:before="120"/>
      <w:ind w:left="720"/>
    </w:pPr>
    <w:rPr>
      <w:rFonts w:ascii="Book Antiqua" w:hAnsi="Book Antiqua"/>
      <w:sz w:val="22"/>
    </w:rPr>
  </w:style>
  <w:style w:type="paragraph" w:styleId="BalloonText">
    <w:name w:val="Balloon Text"/>
    <w:basedOn w:val="Normal"/>
    <w:link w:val="BalloonTextChar"/>
    <w:rsid w:val="00361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0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DF4"/>
    <w:rPr>
      <w:color w:val="80808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4C29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0D5A534DC20419EB8035CB6DE3815" ma:contentTypeVersion="4" ma:contentTypeDescription="Create a new document." ma:contentTypeScope="" ma:versionID="53a9b3c9d7fb76a6850f09f64f7a46df">
  <xsd:schema xmlns:xsd="http://www.w3.org/2001/XMLSchema" xmlns:xs="http://www.w3.org/2001/XMLSchema" xmlns:p="http://schemas.microsoft.com/office/2006/metadata/properties" xmlns:ns2="2fa0596d-1813-431b-af09-91f7fdc5d78d" targetNamespace="http://schemas.microsoft.com/office/2006/metadata/properties" ma:root="true" ma:fieldsID="a0313405fca14cceafdf5df5f4a5f1dc" ns2:_="">
    <xsd:import namespace="2fa0596d-1813-431b-af09-91f7fdc5d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0596d-1813-431b-af09-91f7fdc5d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04E4-96C5-4675-A1A6-0CC83CA3D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EF9DD-18E6-42B9-A9F6-24E80FA47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0596d-1813-431b-af09-91f7fdc5d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08EF3-4627-44A2-A00F-1E6020DB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B0997-1621-49AC-B78A-991E757E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Rohit S</cp:lastModifiedBy>
  <cp:revision>11</cp:revision>
  <cp:lastPrinted>2018-02-21T05:21:00Z</cp:lastPrinted>
  <dcterms:created xsi:type="dcterms:W3CDTF">2021-05-17T02:39:00Z</dcterms:created>
  <dcterms:modified xsi:type="dcterms:W3CDTF">2021-05-23T17:01:00Z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0x010100B3B0D5A534DC20419EB8035CB6DE3815</vt:lpwstr>
  </property>
</Properties>
</file>